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firstLine="708"/>
        <w:jc w:val="both"/>
        <w:rPr>
          <w:b/>
          <w:b/>
          <w:bCs/>
          <w:lang w:val="pt-BR"/>
        </w:rPr>
      </w:pPr>
      <w:r>
        <w:rPr>
          <w:b/>
          <w:bCs/>
          <w:lang w:val="pt-BR"/>
        </w:rPr>
        <w:t>Morfo-espaço funcional em peixes tropicais: avanços na resolução de traços funcionais em otólitos de espécies de Haemulidae</w:t>
      </w:r>
    </w:p>
    <w:p>
      <w:pPr>
        <w:pStyle w:val="ListParagraph"/>
        <w:numPr>
          <w:ilvl w:val="0"/>
          <w:numId w:val="1"/>
        </w:numPr>
        <w:spacing w:lineRule="auto" w:line="360"/>
        <w:jc w:val="both"/>
        <w:rPr>
          <w:b/>
          <w:b/>
          <w:bCs/>
          <w:lang w:val="pt-BR"/>
        </w:rPr>
      </w:pPr>
      <w:r>
        <w:rPr>
          <w:b/>
          <w:bCs/>
          <w:lang w:val="pt-BR"/>
        </w:rPr>
        <w:t>Introdução</w:t>
      </w:r>
      <w:r>
        <w:rPr>
          <w:lang w:val="pt-BR"/>
        </w:rPr>
        <w:tab/>
      </w:r>
    </w:p>
    <w:p>
      <w:pPr>
        <w:pStyle w:val="Normal"/>
        <w:spacing w:lineRule="auto" w:line="360"/>
        <w:ind w:firstLine="708"/>
        <w:jc w:val="both"/>
        <w:rPr>
          <w:lang w:val="pt-BR"/>
        </w:rPr>
      </w:pPr>
      <w:r>
        <w:rPr>
          <w:lang w:val="pt-BR"/>
        </w:rPr>
        <w:t xml:space="preserve">Os Otólitos são estruturas que se desenvolvem desde os primeiros dias de vida dos peixes teleósteos, localizados no ouvido interno e desempenham diversas funções, dentre elas: percepção da aceleração angular, equilíbrio e audição </w:t>
      </w:r>
      <w:r>
        <w:fldChar w:fldCharType="begin"/>
      </w:r>
      <w:r>
        <w:rPr>
          <w:lang w:val="pt-BR"/>
        </w:rPr>
        <w:instrText>ADDIN ZOTERO_ITEM CSL_CITATION {"citationID":"LES2npwf","properties":{"formattedCitation":"(D\\uc0\\u8217{}IGLIO et al., 2021; POPPER; RAMCHARITAR; CAMPANA, 2005)","plainCitation":"(D’IGLIO et al., 2021; POPPER; RAMCHARITAR; CAMPANA, 2005)","noteIndex":0},"citationItems":[{"id":16,"uris":["http://zotero.org/users/10705189/items/3FU53WHF"],"itemData":{"id":16,"type":"article-journal","abstract":"Otoliths are used in taxonomy and ichthyology as they can provide a wide range of information about specimens. They are an essential tool to monitor the most sensitive species for a sustainable exploitation level. Despite the increasing use of sagittae in research, their inter- and intra-speciﬁc variability and eco-functionality are still poorly explored. This paper aims to investigate the inter- and intra-speciﬁc variability of Mugilidae sagittae using morphological and morphometrical analysis, as well as scanning electron microscopy and shape analysis. The sagittae of 74 specimens belonging to three different Mugilidae species, collected from a coastal lagoon, were analyzed to give an accurate description of their morphology, morphometry, shape and crystalline habits. The results highlighted the intra- and inter-speciﬁc variability of sagittae, showing morphometrical differences among species and slight differences between left and right sagittae in C. labrosus individuals. Moreover, SEM images showed a peculiar crystal organization, with several different crystal habits and polymorphs. This study provides an accurate description of sagittae in the studied species, deepening the knowledge on inter- and intra-speciﬁc variations and crystal habits and providing data which will be useful for future studies on otoliths. With this data, it will be possible to improve conservation and exploitation sustainability in sensitive habitats.","container-title":"Sustainability","DOI":"10.3390/su14010398","ISSN":"2071-1050","issue":"1","journalAbbreviation":"Sustainability","language":"en","page":"398","source":"DOI.org (Crossref)","title":"Otolith Analyses Highlight Morpho-Functional Differences of Three Species of Mullet (Mugilidae) from Transitional Water","volume":"14","author":[{"family":"D’Iglio","given":"Claudio"},{"family":"Natale","given":"Sabrina"},{"family":"Albano","given":"Marco"},{"family":"Savoca","given":"Serena"},{"family":"Famulari","given":"Sergio"},{"family":"Gervasi","given":"Claudio"},{"family":"Lanteri","given":"Giovanni"},{"family":"Panarello","given":"Giuseppe"},{"family":"Spanò","given":"Nunziacarla"},{"family":"Capillo","given":"Gioele"}],"issued":{"date-parts":[["2021",12,31]]}}},{"id":125,"uris":["http://zotero.org/users/10705189/items/KKE2I5TN"],"itemData":{"id":125,"type":"article-journal","abstract":"Otoliths are of interest to investigators from several disciplines including systematics, auditory neuroscience, and fisheries. However, there is often very little sharing of information or ideas about otoliths across disciplines despite similarities in the questions raised by different groups of investigators. A major purpose of this paper is to present otolith-related questions common to all disciplines and then demonstrate that the issues are not only similar but also that more frequent interactions would be mutually beneficial. Because otoliths evolved as part of the inner ear to serve the senses of balance and hearing, we first discuss the basic structure of the ear. We then raise several questions that deal with the structure and patterns of otolith morphology and how changes in otoliths with fish age affect hearing and balance. More specifically, we ask about the significance of otolith size and how this might affect ear function; the growth of otoliths and how hearing and balance may or may not change with growth; the significance of different otolith shapes with respect to ear function; the functional significance of otoliths that do not contact the complete sensory epithelium; and why teleost fishes have otoliths and not the otoconia found in virtually all other extant vertebrates.","container-title":"Marine and Freshwater Research","DOI":"10.1071/MF04267","ISSN":"1323-1650","issue":"5","journalAbbreviation":"Mar. Freshwater Res.","language":"en","page":"497","source":"DOI.org (Crossref)","title":"Why otoliths? Insights from inner ear physiology and fisheries biology","title-short":"Why otoliths?","volume":"56","author":[{"family":"Popper","given":"Arthur N."},{"family":"Ramcharitar","given":"John"},{"family":"Campana","given":"Steven E."}],"issued":{"date-parts":[["2005"]]}}}],"schema":"https://github.com/citation-style-language/schema/raw/master/csl-citation.json"}</w:instrText>
      </w:r>
      <w:r>
        <w:rPr>
          <w:lang w:val="pt-BR"/>
        </w:rPr>
      </w:r>
      <w:r>
        <w:rPr>
          <w:lang w:val="pt-BR"/>
        </w:rPr>
        <w:fldChar w:fldCharType="separate"/>
      </w:r>
      <w:r>
        <w:rPr>
          <w:lang w:val="pt-BR"/>
        </w:rPr>
      </w:r>
      <w:r>
        <w:rPr/>
        <w:t>(D’IGLIO et al., 2021; POPPER; RAMCHARITAR; CAMPANA, 2005)</w:t>
      </w:r>
      <w:r>
        <w:rPr>
          <w:lang w:val="pt-BR"/>
        </w:rPr>
      </w:r>
      <w:r>
        <w:rPr>
          <w:lang w:val="pt-BR"/>
        </w:rPr>
        <w:fldChar w:fldCharType="end"/>
      </w:r>
      <w:r>
        <w:rPr>
          <w:lang w:val="pt-BR"/>
        </w:rPr>
        <w:t xml:space="preserve">. </w:t>
      </w:r>
      <w:r>
        <w:rPr>
          <w:rFonts w:cs="Times New Roman"/>
          <w:kern w:val="0"/>
          <w:sz w:val="24"/>
          <w:szCs w:val="24"/>
          <w:lang w:val="pt-BR"/>
        </w:rPr>
        <w:t>Essas estruturas exercem</w:t>
      </w:r>
      <w:r>
        <w:rPr>
          <w:lang w:val="pt-BR"/>
        </w:rPr>
        <w:t xml:space="preserve"> função sensorial através do contato da </w:t>
      </w:r>
      <w:r>
        <w:rPr>
          <w:i/>
          <w:lang w:val="pt-BR"/>
        </w:rPr>
        <w:t xml:space="preserve">Macula </w:t>
      </w:r>
      <w:r>
        <w:rPr>
          <w:i/>
          <w:iCs/>
          <w:lang w:val="pt-BR"/>
        </w:rPr>
        <w:t>nevosa</w:t>
      </w:r>
      <w:r>
        <w:rPr>
          <w:i w:val="false"/>
          <w:iCs w:val="false"/>
          <w:lang w:val="pt-BR"/>
        </w:rPr>
        <w:t xml:space="preserve">, localizada </w:t>
      </w:r>
      <w:r>
        <w:rPr>
          <w:i/>
          <w:iCs/>
          <w:lang w:val="pt-BR"/>
        </w:rPr>
        <w:t xml:space="preserve"> </w:t>
      </w:r>
      <w:r>
        <w:rPr>
          <w:i w:val="false"/>
          <w:iCs w:val="false"/>
          <w:lang w:val="pt-BR"/>
        </w:rPr>
        <w:t>dentro</w:t>
      </w:r>
      <w:r>
        <w:rPr>
          <w:lang w:val="pt-BR"/>
        </w:rPr>
        <w:t xml:space="preserve"> dos canais semicirculares, </w:t>
      </w:r>
      <w:r>
        <w:rPr>
          <w:rFonts w:cs="Times New Roman"/>
          <w:kern w:val="0"/>
          <w:sz w:val="24"/>
          <w:szCs w:val="24"/>
          <w:lang w:val="pt-BR"/>
        </w:rPr>
        <w:t xml:space="preserve">com </w:t>
      </w:r>
      <w:r>
        <w:rPr>
          <w:lang w:val="pt-BR"/>
        </w:rPr>
        <w:t xml:space="preserve">o </w:t>
      </w:r>
      <w:r>
        <w:rPr>
          <w:i/>
          <w:lang w:val="pt-BR"/>
        </w:rPr>
        <w:t>sulcus acusticus</w:t>
      </w:r>
      <w:r>
        <w:rPr>
          <w:lang w:val="pt-BR"/>
        </w:rPr>
        <w:t xml:space="preserve">, uma depressão localizada na parte interna dos otólitos </w:t>
      </w:r>
      <w:r>
        <w:fldChar w:fldCharType="begin"/>
      </w:r>
      <w:r>
        <w:rPr>
          <w:lang w:val="pt-BR"/>
        </w:rPr>
        <w:instrText>ADDIN ZOTERO_ITEM CSL_CITATION {"citationID":"CxBpBoxV","properties":{"formattedCitation":"(TORRES; LOMBARTE; MORALES-NIN, 2000)","plainCitation":"(TORRES; LOMBARTE; MORALES-NIN, 2000)","noteIndex":0},"citationItems":[{"id":263,"uris":["http://zotero.org/users/10705189/items/TCFYXKKS"],"itemData":{"id":263,"type":"article-journal","abstract":"The morphology of the sulcus acusticus of the sacular otolith (sagitta) was studied by means of image analysis on 12 extant species of the genus Merluccius. The digitization of the sulcus acusticus and the subsequent biometric analysis, by means of multivariate methods and the Fourier descriptors of the perimeters obtained, allowed the interspeci®c variability to be quanti®ed. These results were in agreement with ecomorphologic (functional and environmental) and phylogenetic aspects. Analysis of the perimeters of the sulcus acusticus demonstrated a speci®c character and indicated the existence of two large groups: the American species and the Euro-African species, matching the phylogenetic lines. The principal difference between the two groups was found in the development of the caudal colliculum, which was relatively shorter in the American species. Within the Euro-African group, the deep-water species M. polli and M. paradoxus showed different characteristics with respect to the species from surface waters. Given the sensorial nature of the associated acoustic macula of the inner ear the sulcus is more likely to accurately re¯ect the species speci®c changes in otolith morphology. # 2000 Elsevier Science B.V. All rights reserved.","container-title":"Fisheries Research","DOI":"10.1016/S0165-7836(00)00128-4","ISSN":"01657836","issue":"1-3","journalAbbreviation":"Fisheries Research","language":"en","page":"5-13","source":"DOI.org (Crossref)","title":"Variability of the sulcus acusticus in the sagittal otolith of the genus Merluccius (Merlucciidae)","volume":"46","author":[{"family":"Torres","given":"Gabriel J"},{"family":"Lombarte","given":"Antoni"},{"family":"Morales-Nin","given":"Beatriz"}],"issued":{"date-parts":[["2000",5]]}}}],"schema":"https://github.com/citation-style-language/schema/raw/master/csl-citation.json"}</w:instrText>
      </w:r>
      <w:r>
        <w:rPr>
          <w:lang w:val="pt-BR"/>
        </w:rPr>
      </w:r>
      <w:r>
        <w:rPr>
          <w:lang w:val="pt-BR"/>
        </w:rPr>
        <w:fldChar w:fldCharType="separate"/>
      </w:r>
      <w:r>
        <w:rPr>
          <w:lang w:val="pt-BR"/>
        </w:rPr>
      </w:r>
      <w:r>
        <w:rPr/>
        <w:t>(TORRES; LOMBARTE; MORALES-NIN, 2000)</w:t>
      </w:r>
      <w:r>
        <w:rPr>
          <w:lang w:val="pt-BR"/>
        </w:rPr>
      </w:r>
      <w:r>
        <w:rPr>
          <w:lang w:val="pt-BR"/>
        </w:rPr>
        <w:fldChar w:fldCharType="end"/>
      </w:r>
      <w:r>
        <w:rPr>
          <w:lang w:val="pt-BR"/>
        </w:rPr>
        <w:t xml:space="preserve">. Por serem estruturas </w:t>
      </w:r>
      <w:r>
        <w:rPr>
          <w:rFonts w:cs="Times New Roman"/>
          <w:kern w:val="0"/>
          <w:sz w:val="24"/>
          <w:szCs w:val="24"/>
          <w:lang w:val="pt-BR"/>
        </w:rPr>
        <w:t xml:space="preserve">quimicamente </w:t>
      </w:r>
      <w:r>
        <w:rPr>
          <w:lang w:val="pt-BR"/>
        </w:rPr>
        <w:t xml:space="preserve">inertes e espécie-específicas, os otólitos representam uma fonte confiável de informações sobre </w:t>
      </w:r>
      <w:r>
        <w:rPr>
          <w:rFonts w:cs="Times New Roman"/>
          <w:kern w:val="0"/>
          <w:sz w:val="24"/>
          <w:szCs w:val="24"/>
          <w:lang w:val="pt-BR"/>
        </w:rPr>
        <w:t>o ciclo de vida</w:t>
      </w:r>
      <w:r>
        <w:rPr>
          <w:lang w:val="pt-BR"/>
        </w:rPr>
        <w:t xml:space="preserve"> e biologia </w:t>
      </w:r>
      <w:r>
        <w:rPr>
          <w:rFonts w:cs="Times New Roman"/>
          <w:kern w:val="0"/>
          <w:sz w:val="24"/>
          <w:szCs w:val="24"/>
          <w:lang w:val="pt-BR"/>
        </w:rPr>
        <w:t>das espécies</w:t>
      </w:r>
      <w:r>
        <w:rPr>
          <w:lang w:val="pt-BR"/>
        </w:rPr>
        <w:t xml:space="preserve">, além de poder elucidar questões taxonômicas, tanto de animais atuais quanto de táxons extintos </w:t>
      </w:r>
      <w:r>
        <w:fldChar w:fldCharType="begin"/>
      </w:r>
      <w:r>
        <w:rPr>
          <w:lang w:val="pt-BR"/>
        </w:rPr>
        <w:instrText>ADDIN ZOTERO_ITEM CSL_CITATION {"citationID":"s527Y0F8","properties":{"formattedCitation":"(FRANCIS; CAMPANA, 2004; SCHULZ-MIRBACH et al., 2019; STEVENSON; CAMPANA, 1992; TUSET et al., 2016)","plainCitation":"(FRANCIS; CAMPANA, 2004; SCHULZ-MIRBACH et al., 2019; STEVENSON; CAMPANA, 1992; TUSET et al., 2016)","noteIndex":0},"citationItems":[{"id":127,"uris":["http://zotero.org/users/10705189/items/8BWM5FA4"],"itemData":{"id":127,"type":"article-journal","abstract":"In 1985, Boehlert (Fish. Bull. 83: 103–117) suggested that fish age could be estimated from otolith measurements. Since that time, a number of inferential techniques have been proposed and tested in a range of species. A review of these techniques shows that all are subject to at least one of four types of bias. In addition, they all focus on assigning ages to individual fish, whereas the estimation of population parameters (particularly proportions at age) is usually the goal. We propose a new flexible method of inference based on mixture analysis, which avoids these biases and makes better use of the data. We argue that the most appropriate technique for evaluating the performance of these methods is a cost–benefit analysis that compares the cost of the estimated ages with that of the traditional annulus count method. A simulation experiment is used to illustrate both the new method and the cost–benefit analysis.","language":"en","page":"17","source":"Zotero","title":"Inferring age from otolith measurements: a review and a new approach","volume":"61","author":[{"family":"Francis","given":"RIC Chris"},{"family":"Campana","given":"Steven E"}],"issued":{"date-parts":[["2004"]]}}},{"id":265,"uris":["http://zotero.org/users/10705189/items/4JNC79BP"],"itemData":{"id":265,"type":"article-journal","abstract":"Otoliths in bony ﬁshes play an important role in the senses of balance and hearing. Otolith mass and shape are, among others, likely to be decisive factors inﬂuencing otolith motion and thus ear functioning. Yet our knowledge of how exactly these factors inﬂuence otolith motion is incomplete. In addition, experimental studies directly investigating the function of otoliths in the inner ear are scarce and yield partly conﬂicting results. Herein, we discuss questions and hypotheses on how otolith mass and shape, and the relationship between the sensory epithelium and overlying otolith, inﬂuence otolith motion. We discuss (i) the state-of-the-art knowledge regarding otolith function, (ii) gaps in knowledge that remain to be ﬁlled, and (iii) future approaches that may improve our understanding of the role of otoliths in ear functioning. We further link these functional questions to the evolution of solid teleost otoliths instead of numerous tiny otoconia as found in most other vertebrates. Until now, the selective forces and/or constraints driving the evolution of solid calcareous otoliths and their diversity in shape in teleosts are largely unknown. Based on a data set on the structure of otoliths and otoconia in more than 160 species covering the main vertebrate groups, we present a hypothetical framework for teleost otolith evolution. We suggest that the advent of solid otoliths may have initially been a selectively neutral ‘by-product’ of other key innovations during teleost evolution. The teleost-speciﬁc genome duplication event may have paved the way for diversiﬁcation in otolith shape. Otolith shapes may have evolved along with the considerable diversity of, and improvements in, auditory abilities in teleost ﬁshes. However, phenotypic plasticity may also play an important role in the creation of different otolith types, and different portions of the otolith may show different degrees of phenotypic plasticity. Future studies should thus adopt a phylogenetic perspective and apply comparative and methodologically integrative approaches, including fossil otoliths, when investigating otoconia/otolith evolution and their function in the inner ear.","container-title":"Biological Reviews","DOI":"10.1111/brv.12463","ISSN":"14647931","issue":"2","journalAbbreviation":"Biol Rev","language":"en","page":"457-482","source":"DOI.org (Crossref)","title":"Enigmatic ear stones: what we know about the functional role and evolution of fish otoliths: The role of fish otoliths in inner ear function","title-short":"Enigmatic ear stones","volume":"94","author":[{"family":"Schulz-Mirbach","given":"Tanja"},{"family":"Ladich","given":"Friedrich"},{"family":"Plath","given":"Martin"},{"family":"Heß","given":"Martin"}],"issued":{"date-parts":[["2019",4]]}}},{"id":43,"uris":["http://zotero.org/users/10705189/items/8JDAEUZE"],"itemData":{"id":43,"type":"article-journal","DOI":"10.13140/RG.2.2.22258.61127","language":"en","note":"publisher: Department of Fisheries &amp; Oceans","source":"DOI.org (Datacite)","title":"Otolith Microstructure Examination and Analysis","URL":"http://rgdoi.net/10.13140/RG.2.2.22258.61127","author":[{"family":"Stevenson","given":"David K"},{"family":"Campana","given":"Steven E."}],"accessed":{"date-parts":[["2022",12,6]]},"issued":{"date-parts":[["1992"]]}}},{"id":196,"uris":["http://zotero.org/users/10705189/items/IVYKU5EJ"],"itemData":{"id":196,"type":"article-journal","abstract":"To check the suitability of otoliths for measuring biodiversity, the contour and shape of the sulcus acusticus of sagittal otoliths were described using geometric morphological analysis. Thirteen and fourteen points were used to define these structures respectively. Three current coastal fish assemblages of the north-western Mediterranean were selected for the present study. The results demonstrate that the relative warps generated in the geometric analysis explained both characteristics related to contour and the otolith sulcus. A comparative study with body fish shape using morphospaces and clusters revealed that otolith shape is a better variable for explaining the ecological structure of a fish assemblage. Moreover, three morphological indices (morphological richness (MR), morphological disparity and the morphogeometric index) were estimated from relative warps of otoliths and were compared with ecological, taxonomic, functional and morphological (from body shape) indices. MR increased with functional diversity and average taxonomic distinctness, reflecting the ecological and taxonomic character of otolith morphology. These findings suggest that otoliths could be a useful tool for studying the diversity of present and past fish assemblages.","container-title":"Marine and Freshwater Research","DOI":"10.1071/MF15052","ISSN":"1323-1650","issue":"7","journalAbbreviation":"Mar. Freshwater Res.","language":"en","page":"1037","source":"DOI.org (Crossref)","title":"Testing otolith morphology for measuring marine fish biodiversity","volume":"67","author":[{"family":"Tuset","given":"V. M."},{"family":"Farré","given":"M."},{"family":"Otero-Ferrer","given":"J. L."},{"family":"Vilar","given":"A."},{"family":"Morales-Nin","given":"B."},{"family":"Lombarte","given":"A."}],"issued":{"date-parts":[["2016"]]}}}],"schema":"https://github.com/citation-style-language/schema/raw/master/csl-citation.json"}</w:instrText>
      </w:r>
      <w:r>
        <w:rPr>
          <w:lang w:val="pt-BR"/>
        </w:rPr>
      </w:r>
      <w:r>
        <w:rPr>
          <w:lang w:val="pt-BR"/>
        </w:rPr>
        <w:fldChar w:fldCharType="separate"/>
      </w:r>
      <w:r>
        <w:rPr>
          <w:lang w:val="pt-BR"/>
        </w:rPr>
      </w:r>
      <w:r>
        <w:rPr/>
        <w:t>(FRANCIS; CAMPANA, 2004; SCHULZ-MIRBACH et al., 2019; STEVENSON; CAMPANA, 1992; TUSET et al., 2016)</w:t>
      </w:r>
      <w:r>
        <w:rPr>
          <w:lang w:val="pt-BR"/>
        </w:rPr>
      </w:r>
      <w:r>
        <w:rPr>
          <w:lang w:val="pt-BR"/>
        </w:rPr>
        <w:fldChar w:fldCharType="end"/>
      </w:r>
      <w:r>
        <w:rPr>
          <w:lang w:val="pt-BR"/>
        </w:rPr>
        <w:t xml:space="preserve">. Além disso, muitos estudos buscam encontrar correlação entre as características morfológicas dos otólitos com a morfologia dos peixes, bem como o modo pelo qual diferentes forças ambientais podem afetar atributos morfofuncionais de ambos </w:t>
      </w:r>
      <w:r>
        <w:fldChar w:fldCharType="begin"/>
      </w:r>
      <w:r>
        <w:rPr>
          <w:lang w:val="pt-BR"/>
        </w:rPr>
        <w:instrText>ADDIN ZOTERO_ITEM CSL_CITATION {"citationID":"o0IUt740","properties":{"formattedCitation":"(LOMBARTE et al., 2010; TORRES; LOMBARTE; MORALES-NIN, 2000)","plainCitation":"(LOMBARTE et al., 2010; TORRES; LOMBARTE; MORALES-NIN, 2000)","noteIndex":0},"citationItems":[{"id":267,"uris":["http://zotero.org/users/10705189/items/RSFQYB3Y"],"itemData":{"id":267,"type":"article-journal","container-title":"Environmental Biology of Fishes","DOI":"10.1007/s10641-010-9673-2","ISSN":"0378-1909, 1573-5133","issue":"3-4","journalAbbreviation":"Environ Biol Fish","language":"en","page":"607-618","source":"DOI.org (Crossref)","title":"Ecomorphological trends and phylogenetic inertia of otolith sagittae in Nototheniidae","volume":"89","author":[{"family":"Lombarte","given":"Antoni"},{"family":"Palmer","given":"Miquel"},{"family":"Matallanas","given":"Jesús"},{"family":"Gómez-Zurita","given":"Jesús"},{"family":"Morales-Nin","given":"Beatriz"}],"issued":{"date-parts":[["2010",11]]}}},{"id":263,"uris":["http://zotero.org/users/10705189/items/TCFYXKKS"],"itemData":{"id":263,"type":"article-journal","abstract":"The morphology of the sulcus acusticus of the sacular otolith (sagitta) was studied by means of image analysis on 12 extant species of the genus Merluccius. The digitization of the sulcus acusticus and the subsequent biometric analysis, by means of multivariate methods and the Fourier descriptors of the perimeters obtained, allowed the interspeci®c variability to be quanti®ed. These results were in agreement with ecomorphologic (functional and environmental) and phylogenetic aspects. Analysis of the perimeters of the sulcus acusticus demonstrated a speci®c character and indicated the existence of two large groups: the American species and the Euro-African species, matching the phylogenetic lines. The principal difference between the two groups was found in the development of the caudal colliculum, which was relatively shorter in the American species. Within the Euro-African group, the deep-water species M. polli and M. paradoxus showed different characteristics with respect to the species from surface waters. Given the sensorial nature of the associated acoustic macula of the inner ear the sulcus is more likely to accurately re¯ect the species speci®c changes in otolith morphology. # 2000 Elsevier Science B.V. All rights reserved.","container-title":"Fisheries Research","DOI":"10.1016/S0165-7836(00)00128-4","ISSN":"01657836","issue":"1-3","journalAbbreviation":"Fisheries Research","language":"en","page":"5-13","source":"DOI.org (Crossref)","title":"Variability of the sulcus acusticus in the sagittal otolith of the genus Merluccius (Merlucciidae)","volume":"46","author":[{"family":"Torres","given":"Gabriel J"},{"family":"Lombarte","given":"Antoni"},{"family":"Morales-Nin","given":"Beatriz"}],"issued":{"date-parts":[["2000",5]]}}}],"schema":"https://github.com/citation-style-language/schema/raw/master/csl-citation.json"}</w:instrText>
      </w:r>
      <w:r>
        <w:rPr>
          <w:lang w:val="pt-BR"/>
        </w:rPr>
      </w:r>
      <w:r>
        <w:rPr>
          <w:lang w:val="pt-BR"/>
        </w:rPr>
        <w:fldChar w:fldCharType="separate"/>
      </w:r>
      <w:r>
        <w:rPr>
          <w:lang w:val="pt-BR"/>
        </w:rPr>
      </w:r>
      <w:r>
        <w:rPr/>
        <w:t>(LOMBARTE et al., 2010; TORRES; LOMBARTE; MORALES-NIN, 2000)</w:t>
      </w:r>
      <w:r>
        <w:rPr>
          <w:lang w:val="pt-BR"/>
        </w:rPr>
      </w:r>
      <w:r>
        <w:rPr>
          <w:lang w:val="pt-BR"/>
        </w:rPr>
        <w:fldChar w:fldCharType="end"/>
      </w:r>
      <w:r>
        <w:rPr>
          <w:lang w:val="pt-BR"/>
        </w:rPr>
        <w:t>.</w:t>
      </w:r>
    </w:p>
    <w:p>
      <w:pPr>
        <w:pStyle w:val="Normal"/>
        <w:spacing w:lineRule="auto" w:line="360"/>
        <w:jc w:val="both"/>
        <w:rPr>
          <w:lang w:val="pt-BR"/>
        </w:rPr>
      </w:pPr>
      <w:r>
        <w:rPr>
          <w:lang w:val="pt-BR"/>
        </w:rPr>
        <w:tab/>
      </w:r>
      <w:commentRangeStart w:id="0"/>
      <w:r>
        <w:rPr>
          <w:lang w:val="pt-BR"/>
        </w:rPr>
        <w:t>Conhecer a diversidade morfofuncional</w:t>
      </w:r>
      <w:r>
        <w:rPr>
          <w:lang w:val="pt-BR"/>
        </w:rPr>
      </w:r>
      <w:commentRangeEnd w:id="0"/>
      <w:r>
        <w:commentReference w:id="0"/>
      </w:r>
      <w:r>
        <w:rPr>
          <w:lang w:val="pt-BR"/>
        </w:rPr>
        <w:t xml:space="preserve"> é de extrema importância para se conhecer os papéis que uma espécie pode exercer no ambiente em que habita e o impacto causado no mesmo no caso de desaparecimento dessa espécie </w:t>
      </w:r>
      <w:r>
        <w:fldChar w:fldCharType="begin"/>
      </w:r>
      <w:r>
        <w:rPr>
          <w:lang w:val="pt-BR"/>
        </w:rPr>
        <w:instrText>ADDIN ZOTERO_ITEM CSL_CITATION {"citationID":"jTKtm5Wg","properties":{"formattedCitation":"(RICKLEFS; MILES, 1994; TUSET et al., 2016; VILL\\uc0\\u201{}GER et al., 2010)","plainCitation":"(RICKLEFS; MILES, 1994; TUSET et al., 2016; VILLÉGER et al., 2010)","noteIndex":0},"citationItems":[{"id":274,"uris":["http://zotero.org/users/10705189/items/J4WP292U"],"itemData":{"id":274,"type":"chapter","container-title":"Ecological Morphology: Integrative Organismal Biology","event-place":"University of Chicago","page":"13-41","publisher":"Wainwright, P.C. e Reilly, S.M.","publisher-place":"University of Chicago","title":"Ecological and Evolutionary Inferences from Morphology: An Ecological Perspective","author":[{"family":"Ricklefs","given":"Robert E."},{"family":"Miles","given":"Donald B."}],"issued":{"date-parts":[["1994"]]}}},{"id":196,"uris":["http://zotero.org/users/10705189/items/IVYKU5EJ"],"itemData":{"id":196,"type":"article-journal","abstract":"To check the suitability of otoliths for measuring biodiversity, the contour and shape of the sulcus acusticus of sagittal otoliths were described using geometric morphological analysis. Thirteen and fourteen points were used to define these structures respectively. Three current coastal fish assemblages of the north-western Mediterranean were selected for the present study. The results demonstrate that the relative warps generated in the geometric analysis explained both characteristics related to contour and the otolith sulcus. A comparative study with body fish shape using morphospaces and clusters revealed that otolith shape is a better variable for explaining the ecological structure of a fish assemblage. Moreover, three morphological indices (morphological richness (MR), morphological disparity and the morphogeometric index) were estimated from relative warps of otoliths and were compared with ecological, taxonomic, functional and morphological (from body shape) indices. MR increased with functional diversity and average taxonomic distinctness, reflecting the ecological and taxonomic character of otolith morphology. These findings suggest that otoliths could be a useful tool for studying the diversity of present and past fish assemblages.","container-title":"Marine and Freshwater Research","DOI":"10.1071/MF15052","ISSN":"1323-1650","issue":"7","journalAbbreviation":"Mar. Freshwater Res.","language":"en","page":"1037","source":"DOI.org (Crossref)","title":"Testing otolith morphology for measuring marine fish biodiversity","volume":"67","author":[{"family":"Tuset","given":"V. M."},{"family":"Farré","given":"M."},{"family":"Otero-Ferrer","given":"J. L."},{"family":"Vilar","given":"A."},{"family":"Morales-Nin","given":"B."},{"family":"Lombarte","given":"A."}],"issued":{"date-parts":[["2016"]]}}},{"id":269,"uris":["http://zotero.org/users/10705189/items/FJKAJ4KJ"],"itemData":{"id":269,"type":"article-journal","abstract":"Human activities have strong impacts on ecosystem functioning through their effect on abiotic factors and on biodiversity. There is also growing evidence that species functional traits link changes in species composition and shifts in ecosystem processes. Hence, it appears to be of utmost importance to quantify modiﬁcations in the functional structure of species communities after human disturbance in addition to changes in taxonomic structure. Despite this fact, there is still little consensus on the actual impacts of human-mediated habitat alteration on the components of biodiversity, which include species functional traits. Therefore, we studied changes in taxonomic diversity (richness and evenness), in functional diversity, and in functional specialization of estuarine ﬁsh communities facing drastic environmental and habitat alterations. The Terminos Lagoon (Gulf of Mexico) is a tropical estuary of primary concern for its biodiversity, its habitats, and its resource supply, which have been severely impacted by human activities. Fish communities were sampled in four zones of the Terminos Lagoon 18 years apart (1980 and 1998). Two functions performed by ﬁsh (food acquisition and locomotion) were studied through the measurement of 16 functional traits. Functional diversity of ﬁsh communities was quantiﬁed using three independent components: richness, evenness, and divergence. Additionally, we measured the degree of functional specialization in ﬁsh communities. We used a null model to compare the functional and the taxonomic structure of ﬁsh communities between 1980 and 1998. Among the four largest zones studied, three did not show strong functional changes. In the northern part of the lagoon, we found an increase in ﬁsh richness but a signiﬁcant decrease of functional divergence and functional specialization. We explain this result by a decline of specialized species (i.e., those with particular combinations of traits), while newly occurring species are redundant with those already present. The species that decreased in abundance have functional traits linked to seagrass habitats that regressed consecutively to increasing eutrophication. The paradox found in our study highlights the need for a multifaceted approach in the assessment of biodiversity changes in communities under pressure.","container-title":"Ecological Applications","DOI":"10.1890/09-1310.1","ISSN":"1051-0761","issue":"6","journalAbbreviation":"Ecological Applications","language":"en","page":"1512-1522","source":"DOI.org (Crossref)","title":"Contrasting changes in taxonomic vs. functional diversity of tropical fish communities after habitat degradation","volume":"20","author":[{"family":"Villéger","given":"Sébastien"},{"family":"Miranda","given":"Julia Ramos"},{"family":"Hernández","given":"Domingo Flores"},{"family":"Mouillot","given":"David"}],"issued":{"date-parts":[["2010",9]]}}}],"schema":"https://github.com/citation-style-language/schema/raw/master/csl-citation.json"}</w:instrText>
      </w:r>
      <w:r>
        <w:rPr>
          <w:lang w:val="pt-BR"/>
        </w:rPr>
      </w:r>
      <w:r>
        <w:rPr>
          <w:lang w:val="pt-BR"/>
        </w:rPr>
        <w:fldChar w:fldCharType="separate"/>
      </w:r>
      <w:r>
        <w:rPr>
          <w:lang w:val="pt-BR"/>
        </w:rPr>
      </w:r>
      <w:r>
        <w:rPr/>
        <w:t>(RICKLEFS; MILES, 1994; TUSET et al., 2016; VILLÉGER et al., 2010)</w:t>
      </w:r>
      <w:r>
        <w:rPr>
          <w:lang w:val="pt-BR"/>
        </w:rPr>
      </w:r>
      <w:r>
        <w:rPr>
          <w:lang w:val="pt-BR"/>
        </w:rPr>
        <w:fldChar w:fldCharType="end"/>
      </w:r>
      <w:r>
        <w:rPr>
          <w:lang w:val="pt-BR"/>
        </w:rPr>
        <w:t>. Diversas técnicas foram criadas e aperfeiçoados ao longo do tempo com o intuito de estudar essas adaptações, dentre elas podem ser citadas: í</w:t>
      </w:r>
      <w:commentRangeStart w:id="1"/>
      <w:r>
        <w:rPr>
          <w:lang w:val="pt-BR"/>
        </w:rPr>
        <w:t xml:space="preserve">ndices ecomorfológicos que levam em consideração a relação do otólito </w:t>
      </w:r>
      <w:r>
        <w:rPr>
          <w:i/>
          <w:lang w:val="pt-BR"/>
        </w:rPr>
        <w:t xml:space="preserve">sagitta </w:t>
      </w:r>
      <w:r>
        <w:rPr>
          <w:lang w:val="pt-BR"/>
        </w:rPr>
        <w:t>com o habit</w:t>
      </w:r>
      <w:r>
        <w:rPr>
          <w:lang w:val="pt-BR"/>
        </w:rPr>
        <w:t>a</w:t>
      </w:r>
      <w:r>
        <w:rPr>
          <w:lang w:val="pt-BR"/>
        </w:rPr>
        <w:t>t</w:t>
      </w:r>
      <w:r>
        <w:rPr>
          <w:lang w:val="pt-BR"/>
        </w:rPr>
      </w:r>
      <w:commentRangeEnd w:id="1"/>
      <w:r>
        <w:commentReference w:id="1"/>
      </w:r>
      <w:r>
        <w:rPr>
          <w:lang w:val="pt-BR"/>
        </w:rPr>
        <w:t xml:space="preserve"> </w:t>
      </w:r>
      <w:r>
        <w:fldChar w:fldCharType="begin"/>
      </w:r>
      <w:r>
        <w:rPr>
          <w:lang w:val="pt-BR"/>
        </w:rPr>
        <w:instrText>ADDIN ZOTERO_ITEM CSL_CITATION {"citationID":"YQC5XE4l","properties":{"formattedCitation":"(VOLPEDO, 2003)","plainCitation":"(VOLPEDO, 2003)","noteIndex":0},"citationItems":[{"id":200,"uris":["http://zotero.org/users/10705189/items/TPVR8K4F"],"itemData":{"id":200,"type":"article-journal","abstract":"Morphology and morphometry of the sagittae otolith were studied in ﬁsh associated with different substrates. The shape, margins and rostrum of three groups of otoliths from several species were analyzed: group 1 (ﬁsh associated with soft substrates, N = 10 species), group 2 (ﬁsh associated with hard substrates, N = 10 species) and group 3 (pelagic ﬁsh, not associated with the bottom, N = 6 species). E and R indexes were calculated for each species. The value of E = maximum width of the sagitta (WO)/maximum length of the sagitta (LO)%, expresses the relative tendency in the shape otolith (from circular to elongate). The value of R = length of the rostrum (LR)/LO%, expresses the percentage in the total length of the otolith that corresponds to the rostrum. The sagittae of group 1 were circular or polygonal with rounded borders. The rostrum can be absent or poorly developed. The sagittae shape of group 2 was elongated, with ornamented borders and a rostrum. The sagittae of group 3 possessed a prominent rostrum, a deep V-shaped cisure and ornamented borders. Statistical analysis showed no signiﬁcant differences in the E index of groups 1 and 2, while R values of the three groups were signiﬁcantly different. These results were compared with 80 other species, belonging to 12 families, from the publisher literature. E and R values could be used to characterize the sagittae of the marine ﬁsh and could be considered a useful tool for ﬁsh ecology studies.","container-title":"Fisheries Research","DOI":"10.1016/S0165-7836(02)00170-4","ISSN":"01657836","issue":"2-3","journalAbbreviation":"Fisheries Research","language":"en","page":"551-560","source":"DOI.org (Crossref)","title":"Ecomorphological patterns of the sagitta in fish on the continental shelf off Argentine","volume":"60","author":[{"family":"Volpedo","given":"A"}],"issued":{"date-parts":[["2003",2]]}}}],"schema":"https://github.com/citation-style-language/schema/raw/master/csl-citation.json"}</w:instrText>
      </w:r>
      <w:r>
        <w:rPr>
          <w:lang w:val="pt-BR"/>
        </w:rPr>
      </w:r>
      <w:r>
        <w:rPr>
          <w:lang w:val="pt-BR"/>
        </w:rPr>
        <w:fldChar w:fldCharType="separate"/>
      </w:r>
      <w:r>
        <w:rPr>
          <w:lang w:val="pt-BR"/>
        </w:rPr>
      </w:r>
      <w:r>
        <w:rPr/>
        <w:t>(VOLPEDO, 2003)</w:t>
      </w:r>
      <w:r>
        <w:rPr>
          <w:lang w:val="pt-BR"/>
        </w:rPr>
      </w:r>
      <w:r>
        <w:rPr>
          <w:lang w:val="pt-BR"/>
        </w:rPr>
        <w:fldChar w:fldCharType="end"/>
      </w:r>
      <w:r>
        <w:rPr>
          <w:lang w:val="pt-BR"/>
        </w:rPr>
        <w:t xml:space="preserve">, landmarks </w:t>
      </w:r>
      <w:r>
        <w:rPr>
          <w:lang w:val="pt-BR"/>
        </w:rPr>
        <w:t>e semi-landmarks</w:t>
      </w:r>
      <w:r>
        <w:rPr>
          <w:lang w:val="pt-BR"/>
        </w:rPr>
        <w:t xml:space="preserve"> onde são </w:t>
      </w:r>
      <w:commentRangeStart w:id="2"/>
      <w:r>
        <w:rPr>
          <w:lang w:val="pt-BR"/>
        </w:rPr>
        <w:t>marcados pontos de relevância biológica homólogos entre diferentes indivíduo</w:t>
      </w:r>
      <w:ins w:id="0" w:author="ivan oliveira" w:date="2023-08-21T16:02:56Z">
        <w:r>
          <w:rPr>
            <w:lang w:val="pt-BR"/>
          </w:rPr>
        </w:r>
      </w:ins>
      <w:commentRangeEnd w:id="2"/>
      <w:r>
        <w:commentReference w:id="2"/>
      </w:r>
      <w:r>
        <w:rPr>
          <w:lang w:val="pt-BR"/>
        </w:rPr>
        <w:t xml:space="preserve">s </w:t>
      </w:r>
      <w:r>
        <w:fldChar w:fldCharType="begin"/>
      </w:r>
      <w:r>
        <w:rPr>
          <w:lang w:val="pt-BR"/>
        </w:rPr>
        <w:instrText>ADDIN ZOTERO_ITEM CSL_CITATION {"citationID":"0Fwiikvy","properties":{"formattedCitation":"(BARDUA et al., 2019)","plainCitation":"(BARDUA et al., 2019)","noteIndex":0},"citationItems":[{"id":279,"uris":["http://zotero.org/users/10705189/items/IHISCL7D"],"itemData":{"id":279,"type":"article-journal","abstract":"Synopsis\n            Advances in imaging technologies, such as computed tomography (CT) and surface scanning, have facilitated the rapid generation of large datasets of high-resolution three-dimensional (3D) specimen reconstructions in recent years. The wealth of phenotypic information available from these datasets has the potential to inform our understanding of morphological variation and evolution. However, the ever-increasing ease of compiling 3D datasets has created an urgent need for sophisticated methods of capturing high-density shape data that reflect the biological complexity in form. Landmarks often do not take full advantage of the rich shape information available from high-resolution 3D specimen reconstructions, as they are typically restricted to sutures or processes that can be reliably identified across specimens and exclude most of the surface morphology. The development of sliding and surface semilandmark techniques has greatly enhanced the quantification of shape, but their application to diverse datasets can be challenging, especially when dealing with the variable absence of some regions within a structure. Using comprehensive 3D datasets of crania that span the entire clades of birds, squamates and caecilians, we demonstrate methods for capturing morphology across incredibly diverse shapes. We detail many of the difficulties associated with applying semilandmarks to comparable regions across highly disparate structures, and provide solutions to some of these challenges, while considering the consequences of decisions one makes in applying these approaches. Finally, we analyze the benefits of high-density sliding semilandmark approaches over landmark-only studies for capturing shape across diverse organisms and discuss the promise of these approaches for the study of organismal form.","container-title":"Integrative Organismal Biology","DOI":"10.1093/iob/obz016","ISSN":"2517-4843","issue":"1","language":"en","page":"obz016","source":"DOI.org (Crossref)","title":"A Practical Guide to Sliding and Surface Semilandmarks in Morphometric Analyses","volume":"1","author":[{"family":"Bardua","given":"C"},{"family":"Felice","given":"R N"},{"family":"Watanabe","given":"A"},{"family":"Fabre","given":"A -C"},{"family":"Goswami","given":"A"}],"issued":{"date-parts":[["2019",1,1]]}}}],"schema":"https://github.com/citation-style-language/schema/raw/master/csl-citation.json"}</w:instrText>
      </w:r>
      <w:r>
        <w:rPr>
          <w:lang w:val="pt-BR"/>
        </w:rPr>
      </w:r>
      <w:r>
        <w:rPr>
          <w:lang w:val="pt-BR"/>
        </w:rPr>
        <w:fldChar w:fldCharType="separate"/>
      </w:r>
      <w:r>
        <w:rPr>
          <w:lang w:val="pt-BR"/>
        </w:rPr>
      </w:r>
      <w:r>
        <w:rPr/>
        <w:t>(BARDUA et al., 2019)</w:t>
      </w:r>
      <w:r>
        <w:rPr>
          <w:lang w:val="pt-BR"/>
        </w:rPr>
      </w:r>
      <w:r>
        <w:rPr>
          <w:lang w:val="pt-BR"/>
        </w:rPr>
        <w:fldChar w:fldCharType="end"/>
      </w:r>
      <w:r>
        <w:rPr>
          <w:lang w:val="pt-BR"/>
        </w:rPr>
        <w:t xml:space="preserve"> e mais recentemente, a utilização de imagens 3D vem ganhando destaque por conseguir gerar reconstruções de estruturas com alto grau de detalhamento morfológico </w:t>
      </w:r>
      <w:r>
        <w:fldChar w:fldCharType="begin"/>
      </w:r>
      <w:r>
        <w:rPr>
          <w:lang w:val="pt-BR"/>
        </w:rPr>
        <w:instrText>ADDIN ZOTERO_ITEM CSL_CITATION {"citationID":"v9I3p3i7","properties":{"formattedCitation":"(DAVIES et al., 2017)","plainCitation":"(DAVIES et al., 2017)","noteIndex":0},"citationItems":[{"id":277,"uris":["http://zotero.org/users/10705189/items/QU4MVLRQ"],"itemData":{"id":277,"type":"article-journal","abstract":"Over the past two decades, the development of methods for visualizing and analysing specimens digitally, in three and even four dimensions, has transformed the study of living and fossil organisms. However, the initial promise that the widespread application of such methods would facilitate access to the underlying digital data has not been fully achieved. The underlying datasets for many published studies are not readily or freely available, introducing a barrier to verification and reproducibility, and the reuse of data. There is no current agreement or policy on the amount and type of data that should be made available alongside studies that use, and in some cases are wholly reliant on, digital morphology. Here, we propose a set of recommendations for minimum standards and additional best practice for three-dimensional digital data publication, and review the issues around data storage, management and accessibility.","container-title":"Proceedings of the Royal Society B: Biological Sciences","DOI":"10.1098/rspb.2017.0194","ISSN":"0962-8452, 1471-2954","issue":"1852","journalAbbreviation":"Proc. R. Soc. B.","language":"en","page":"20170194","source":"DOI.org (Crossref)","title":"Open data and digital morphology","volume":"284","author":[{"family":"Davies","given":"Thomas G."},{"family":"Rahman","given":"Imran A."},{"family":"Lautenschlager","given":"Stephan"},{"family":"Cunningham","given":"John A."},{"family":"Asher","given":"Robert J."},{"family":"Barrett","given":"Paul M."},{"family":"Bates","given":"Karl T."},{"family":"Bengtson","given":"Stefan"},{"family":"Benson","given":"Roger B. J."},{"family":"Boyer","given":"Doug M."},{"family":"Braga","given":"José"},{"family":"Bright","given":"Jen A."},{"family":"Claessens","given":"Leon P. A. M."},{"family":"Cox","given":"Philip G."},{"family":"Dong","given":"Xi-Ping"},{"family":"Evans","given":"Alistair R."},{"family":"Falkingham","given":"Peter L."},{"family":"Friedman","given":"Matt"},{"family":"Garwood","given":"Russell J."},{"family":"Goswami","given":"Anjali"},{"family":"Hutchinson","given":"John R."},{"family":"Jeffery","given":"Nathan S."},{"family":"Johanson","given":"Zerina"},{"family":"Lebrun","given":"Renaud"},{"family":"Martínez-Pérez","given":"Carlos"},{"family":"Marugán-Lobón","given":"Jesús"},{"family":"O'Higgins","given":"Paul M."},{"family":"Metscher","given":"Brian"},{"family":"Orliac","given":"Maëva"},{"family":"Rowe","given":"Timothy B."},{"family":"Rücklin","given":"Martin"},{"family":"Sánchez-Villagra","given":"Marcelo R."},{"family":"Shubin","given":"Neil H."},{"family":"Smith","given":"Selena Y."},{"family":"Starck","given":"J. Matthias"},{"family":"Stringer","given":"Chris"},{"family":"Summers","given":"Adam P."},{"family":"Sutton","given":"Mark D."},{"family":"Walsh","given":"Stig A."},{"family":"Weisbecker","given":"Vera"},{"family":"Witmer","given":"Lawrence M."},{"family":"Wroe","given":"Stephen"},{"family":"Yin","given":"Zongjun"},{"family":"Rayfield","given":"Emily J."},{"family":"Donoghue","given":"Philip C. J."}],"issued":{"date-parts":[["2017",4,12]]}}}],"schema":"https://github.com/citation-style-language/schema/raw/master/csl-citation.json"}</w:instrText>
      </w:r>
      <w:r>
        <w:rPr>
          <w:lang w:val="pt-BR"/>
        </w:rPr>
      </w:r>
      <w:r>
        <w:rPr>
          <w:lang w:val="pt-BR"/>
        </w:rPr>
        <w:fldChar w:fldCharType="separate"/>
      </w:r>
      <w:r>
        <w:rPr>
          <w:lang w:val="pt-BR"/>
        </w:rPr>
      </w:r>
      <w:r>
        <w:rPr/>
        <w:t>(DAVIES et al., 2017)</w:t>
      </w:r>
      <w:r>
        <w:rPr>
          <w:lang w:val="pt-BR"/>
        </w:rPr>
      </w:r>
      <w:r>
        <w:rPr>
          <w:lang w:val="pt-BR"/>
        </w:rPr>
        <w:fldChar w:fldCharType="end"/>
      </w:r>
      <w:r>
        <w:rPr>
          <w:lang w:val="pt-BR"/>
        </w:rPr>
        <w:t xml:space="preserve">. </w:t>
      </w:r>
      <w:commentRangeStart w:id="3"/>
      <w:r>
        <w:rPr>
          <w:lang w:val="pt-BR"/>
        </w:rPr>
        <w:t>Com o objetivo de avaliar os impactos do ambiente sobre o otólito é importante analisar espécies taxonomicamente próximas, mas que utilizem o habitat de forma diferente.</w:t>
      </w:r>
      <w:ins w:id="1" w:author="ivan oliveira" w:date="2023-08-21T16:04:54Z">
        <w:commentRangeEnd w:id="3"/>
        <w:r>
          <w:commentReference w:id="3"/>
        </w:r>
        <w:r>
          <w:rPr>
            <w:lang w:val="pt-BR"/>
          </w:rPr>
        </w:r>
      </w:ins>
    </w:p>
    <w:p>
      <w:pPr>
        <w:pStyle w:val="Normal"/>
        <w:spacing w:lineRule="auto" w:line="360"/>
        <w:ind w:firstLine="708"/>
        <w:jc w:val="both"/>
        <w:rPr>
          <w:lang w:val="pt-BR"/>
        </w:rPr>
      </w:pPr>
      <w:r>
        <w:rPr>
          <w:lang w:val="pt-BR"/>
        </w:rPr>
        <w:t xml:space="preserve">A família Haemulidae, popularmente conhecida como roncadores, possui 19 gêneros espalhados em águas tropicais e subtropicais do mundo, no Brasil foram identificadas 18 espécies distribuídas em 7 gêneros, representando uma das famílias mais abundantes da costa brasileira, podem viver em diferentes habitats, mas sua grande maioria se distribui por áreas recifais </w:t>
      </w:r>
      <w:r>
        <w:fldChar w:fldCharType="begin"/>
      </w:r>
      <w:r>
        <w:rPr>
          <w:lang w:val="pt-BR"/>
        </w:rPr>
        <w:instrText>ADDIN ZOTERO_ITEM CSL_CITATION {"citationID":"M0MY6WyW","properties":{"formattedCitation":"(CERQUEIRA et al., 2021; DE MELO, 2019; J\\uc0\\u218{}NIOR; MANCINI, 2020)","plainCitation":"(CERQUEIRA et al., 2021; DE MELO, 2019; JÚNIOR; MANCINI, 2020)","noteIndex":0},"citationItems":[{"id":256,"uris":["http://zotero.org/users/10705189/items/9IMJ5ZVZ"],"itemData":{"id":256,"type":"article-journal","abstract":"The fishes of the Haemulidae family are currently allocated to 19 genera with a worldwide distribution in the tropical and subtropical waters of the world’s oceans. Brachygenys and Haemulon are important genera of reef fish in Brazil, as they occur in large shoals, which are both ecologically and commercially valuable. This study identified the Brazilian species of the genera Brachygenys and Haemulon using DNA barcodes. While we found only a single lineage in Brachygenys chrysargyrea, Haemulon melanurum, H. parra, and H. squamipinna, more than one molecular operational taxonomic unit (MOTU) was identified in H. atlanticus, H. aurolineatum, and H. plumieri, indicating the possible existence of discrete populations or cryptic species.","container-title":"Neotropical Ichthyology","DOI":"10.1590/1982-0224-2020-0109","ISSN":"1982-0224, 1679-6225","issue":"2","journalAbbreviation":"Neotrop. ichthyol.","language":"en","page":"e200109","source":"DOI.org (Crossref)","title":"Molecular identification of Brachygenys and Haemulon species (Perciformes: Haemulidae) from the Brazilian coast","title-short":"Molecular identification of Brachygenys and Haemulon species (Perciformes","volume":"19","author":[{"family":"Cerqueira","given":"Najila Nolie Catarine Dantas"},{"family":"Rotundo","given":"Matheus Marcos"},{"family":"Marceniuk","given":"Alexandre Pires"},{"family":"Cruz","given":"Vanessa Paes Da"},{"family":"Foresti","given":"Fausto"},{"family":"Oliveira","given":"Claudio"}],"issued":{"date-parts":[["2021"]]}}},{"id":258,"uris":["http://zotero.org/users/10705189/items/863UMSGX"],"itemData":{"id":258,"type":"thesis","event-place":"Pernambuco/Brasil","genre":"Dissertação (Mestrado)","number-of-pages":"47","publisher":"Universidade Dederal Rural de Pernambuco","publisher-place":"Pernambuco/Brasil","title":"Padrões de distribuição e aspectos populacionais dos peixes da família Haemulidae na plataforma continental brasileira","author":[{"family":"Melo","given":"Catarina Cardoso","non-dropping-particle":"de"}],"issued":{"date-parts":[["2019"]]}}},{"id":248,"uris":["http://zotero.org/users/10705189/items/LIX4328V"],"itemData":{"id":248,"type":"article-journal","abstract":"The feeding habits and size structure of the barred grunt (Conodon nobilis) were studied based on 82 specimens from 35 to 91 mm TL, collected in the surf zone in the city of Praia Grande, São Paulo. Samples were obtained from a beach seine 10 meters long, 2 meters high and 4.0 mm mesh. The fish were kept frozen and in the laboratory the digestive tract was analyzed under a stereomicroscope, taking into acount the type and quantity of food items. The food spectrum of the species was characterized mainly by zooplanktonic crustaceans, with a higher frequency of Mysida (48.59%) and Copepoda (36.05%). It was observed the occurrence of insects in some stomachs, probably associated to the marginal vegetation and the presence of urban waste. The diet varied according to their length, where fish smaller than 60 mm preferred smaller prey sizes ranging from 1 to 2 mm. The turbulence generated by the waves in the surf zone is important for the feeding of C. nobilis once facilitates the suspension of prey of sandy bottom to the water column and thus prey can be more easily captured.","language":"pt","source":"Zotero","title":"Hábitos alimentares do peixe-roncador (Conodon nobilis) (Haemulidae: Perciformes) na zona de arrebentação de Praia Grande, São Paulo, Brasil","volume":"9","author":[{"family":"Júnior","given":"Teodoro Vaske"},{"family":"Mancini","given":"Beatriz Figueiredo"}],"issued":{"date-parts":[["2020"]]}}}],"schema":"https://github.com/citation-style-language/schema/raw/master/csl-citation.json"}</w:instrText>
      </w:r>
      <w:r>
        <w:rPr>
          <w:lang w:val="pt-BR"/>
        </w:rPr>
      </w:r>
      <w:r>
        <w:rPr>
          <w:lang w:val="pt-BR"/>
        </w:rPr>
        <w:fldChar w:fldCharType="separate"/>
      </w:r>
      <w:r>
        <w:rPr>
          <w:lang w:val="pt-BR"/>
        </w:rPr>
      </w:r>
      <w:r>
        <w:rPr/>
        <w:t>(CERQUEIRA et al., 2021; DE MELO, 2019; JÚNIOR; MANCINI, 2020)</w:t>
      </w:r>
      <w:r>
        <w:rPr>
          <w:lang w:val="pt-BR"/>
        </w:rPr>
      </w:r>
      <w:r>
        <w:rPr>
          <w:lang w:val="pt-BR"/>
        </w:rPr>
        <w:fldChar w:fldCharType="end"/>
      </w:r>
      <w:r>
        <w:rPr>
          <w:lang w:val="pt-BR"/>
        </w:rPr>
        <w:t xml:space="preserve">. Embora não costumem ser alvos de pesca, representam uma grande quantidade da fauna acompanhante da atividade pesqueira no território nacional, onde acabam sendo descartados no mar, utilizados como iscas, vendidos como peixes ornamentais e para a subsistência das famílias de pescadores locais </w:t>
      </w:r>
      <w:r>
        <w:fldChar w:fldCharType="begin"/>
      </w:r>
      <w:r>
        <w:rPr>
          <w:lang w:val="pt-BR"/>
        </w:rPr>
        <w:instrText>ADDIN ZOTERO_ITEM CSL_CITATION {"citationID":"v8snJjvd","properties":{"formattedCitation":"(DE ARA\\uc0\\u218{}JO, 2016; DE MELO, 2019; EDUARDO et al., 2018)","plainCitation":"(DE ARAÚJO, 2016; DE MELO, 2019; EDUARDO et al., 2018)","noteIndex":0},"citationItems":[{"id":261,"uris":["http://zotero.org/users/10705189/items/J3FAMJZT"],"itemData":{"id":261,"type":"thesis","event-place":"Paraíba","genre":"Dissertação (Mestrado)","number-of-pages":"70","publisher":"Universidade Federal da Paraíba","publisher-place":"Paraíba","title":"Caracterização do habitat e aspectos ecológicos de Anisostremus moricandi (Perciformes:Haemulidae) em dois ambientes recifais costeiros da Paraíba, Brasil","author":[{"family":"Araújo","given":"Antônio Limeira Felinto","non-dropping-particle":"de"}],"issued":{"date-parts":[["2016"]]}}},{"id":258,"uris":["http://zotero.org/users/10705189/items/863UMSGX"],"itemData":{"id":258,"type":"thesis","event-place":"Pernambuco/Brasil","genre":"Dissertação (Mestrado)","number-of-pages":"47","publisher":"Universidade Dederal Rural de Pernambuco","publisher-place":"Pernambuco/Brasil","title":"Padrões de distribuição e aspectos populacionais dos peixes da família Haemulidae na plataforma continental brasileira","author":[{"family":"Melo","given":"Catarina Cardoso","non-dropping-particle":"de"}],"issued":{"date-parts":[["2019"]]}},"label":"page"},{"id":253,"uris":["http://zotero.org/users/10705189/items/MCMURX33"],"itemData":{"id":253,"type":"article-journal","abstract":"Roughneck Grunt (Haemulopsis corvinaeformis Steindachner, 1868) is the second most important species caught as bycatch of the shrimp fishery in Pernambuco, Northeastern Brazil. However, the population dynamic of this species is poorly known in the region. The aim of this study was to describe aspects of the population structure and reproductive biology of the H. corvinaeformis, providing important information for the development of sustainable management practices. Specimens were collected monthly from August 2011 to July 2012 and quarterly from October 2012 to June 2014. A total of 1,140 individuals was collected; 340 males (29.8%), 391 females (34.3%), and 409 were immature and could not be sexed (35.9%). Total length ranged from 7 to 25 cm. In general, total length of females [12.85 ± 2.49 cm (mean± SD)] and males [12.72 ± 2.46 cm (mean ± SD)] were similar (p &gt; 0.05). The proportion of males and females was similar along the year, except in March. The relationship between total length and total weight was statistically significant (p&lt; 0.05), showing an isometric growth. The (GSI) coupled with the distribution of maturational stages suggests that females reproduce all year around, with a peak during October-November. The length at first maturity (L50) was estimated at 11.88 cm for females and 11 cm for males.","container-title":"Iheringia. Série Zoologia","DOI":"10.1590/1678-4766e2018007","ISSN":"1678-4766, 0073-4721","issue":"0","journalAbbreviation":"Iheringia, Sér. Zool.","language":"en","source":"DOI.org (Crossref)","title":"Population structure and reproductive biology of Haemulopsis corvinaeformis (Perciformes, Haemulidae) in the south coast of Pernambuco, northeastern Brazil","URL":"http://www.scielo.br/scielo.php?script=sci_arttext&amp;pid=S0073-47212018000100207&amp;lng=en&amp;tlng=en","volume":"108","author":[{"family":"Eduardo","given":"Leandro N."},{"family":"Lira","given":"Alex S."},{"family":"Frédou","given":"Thierry"},{"family":"Frédou","given":"Flavia Lucena"}],"accessed":{"date-parts":[["2023",8,17]]},"issued":{"date-parts":[["2018",6,11]]}}}],"schema":"https://github.com/citation-style-language/schema/raw/master/csl-citation.json"}</w:instrText>
      </w:r>
      <w:r>
        <w:rPr>
          <w:lang w:val="pt-BR"/>
        </w:rPr>
      </w:r>
      <w:r>
        <w:rPr>
          <w:lang w:val="pt-BR"/>
        </w:rPr>
        <w:fldChar w:fldCharType="separate"/>
      </w:r>
      <w:r>
        <w:rPr>
          <w:lang w:val="pt-BR"/>
        </w:rPr>
      </w:r>
      <w:r>
        <w:rPr/>
        <w:t>(DE ARAÚJO, 2016; DE MELO, 2019; EDUARDO et al., 2018)</w:t>
      </w:r>
      <w:r>
        <w:rPr>
          <w:lang w:val="pt-BR"/>
        </w:rPr>
      </w:r>
      <w:r>
        <w:rPr>
          <w:lang w:val="pt-BR"/>
        </w:rPr>
        <w:fldChar w:fldCharType="end"/>
      </w:r>
      <w:r>
        <w:rPr>
          <w:color w:val="000000" w:themeColor="text1"/>
          <w:lang w:val="pt-BR"/>
        </w:rPr>
        <w:t xml:space="preserve">. </w:t>
      </w:r>
      <w:ins w:id="2" w:author="ivan oliveira" w:date="2023-08-21T16:06:30Z">
        <w:r>
          <w:rPr>
            <w:color w:val="000000" w:themeColor="text1"/>
            <w:lang w:val="pt-BR"/>
          </w:rPr>
          <w:t xml:space="preserve">Os </w:t>
        </w:r>
      </w:ins>
      <w:ins w:id="3" w:author="ivan oliveira" w:date="2023-08-21T16:06:30Z">
        <w:r>
          <w:rPr>
            <w:i/>
            <w:iCs/>
            <w:color w:val="000000" w:themeColor="text1"/>
            <w:lang w:val="pt-BR"/>
          </w:rPr>
          <w:t>haemulidae</w:t>
        </w:r>
      </w:ins>
      <w:del w:id="4" w:author="ivan oliveira" w:date="2023-08-21T16:06:41Z">
        <w:r>
          <w:rPr>
            <w:i/>
            <w:iCs/>
            <w:color w:val="000000" w:themeColor="text1"/>
            <w:lang w:val="pt-BR"/>
          </w:rPr>
          <w:delText>P</w:delText>
        </w:r>
      </w:del>
      <w:ins w:id="5" w:author="ivan oliveira" w:date="2023-08-21T16:06:41Z">
        <w:r>
          <w:rPr>
            <w:color w:val="000000" w:themeColor="text1"/>
            <w:lang w:val="pt-BR"/>
          </w:rPr>
          <w:t xml:space="preserve"> </w:t>
        </w:r>
      </w:ins>
      <w:ins w:id="6" w:author="ivan oliveira" w:date="2023-08-21T16:06:41Z">
        <w:r>
          <w:rPr>
            <w:color w:val="000000" w:themeColor="text1"/>
            <w:lang w:val="pt-BR"/>
          </w:rPr>
          <w:t>p</w:t>
        </w:r>
      </w:ins>
      <w:r>
        <w:rPr>
          <w:color w:val="000000" w:themeColor="text1"/>
          <w:lang w:val="pt-BR"/>
        </w:rPr>
        <w:t xml:space="preserve">ossuem grande variedade de funções ecológicas, se localizando em diversos níveis das cadeias tróficas, se alimentando de algas, peixes </w:t>
      </w:r>
      <w:del w:id="7" w:author="ivan oliveira" w:date="2023-08-21T16:07:58Z">
        <w:r>
          <w:rPr>
            <w:color w:val="000000" w:themeColor="text1"/>
            <w:lang w:val="pt-BR"/>
          </w:rPr>
          <w:delText>herbívoros</w:delText>
        </w:r>
      </w:del>
      <w:r>
        <w:rPr>
          <w:color w:val="000000" w:themeColor="text1"/>
          <w:lang w:val="pt-BR"/>
        </w:rPr>
        <w:t xml:space="preserve"> e </w:t>
      </w:r>
      <w:del w:id="8" w:author="ivan oliveira" w:date="2023-08-21T16:08:04Z">
        <w:r>
          <w:rPr>
            <w:color w:val="000000" w:themeColor="text1"/>
            <w:lang w:val="pt-BR"/>
          </w:rPr>
          <w:delText>carnívoros</w:delText>
        </w:r>
      </w:del>
      <w:ins w:id="9" w:author="ivan oliveira" w:date="2023-08-21T16:08:05Z">
        <w:r>
          <w:rPr>
            <w:color w:val="000000" w:themeColor="text1"/>
            <w:lang w:val="pt-BR"/>
          </w:rPr>
          <w:t>outros animais como pequenos invertebrados</w:t>
        </w:r>
      </w:ins>
      <w:r>
        <w:rPr>
          <w:color w:val="000000" w:themeColor="text1"/>
          <w:lang w:val="pt-BR"/>
        </w:rPr>
        <w:t xml:space="preserve">, além de atuarem como carreadores de matéria orgânica entre os diferentes ambientes pelos quais transitam e auxiliam na regulação da abundância de invertebrados </w:t>
      </w:r>
      <w:r>
        <w:fldChar w:fldCharType="begin"/>
      </w:r>
      <w:r>
        <w:rPr>
          <w:color w:val="000000"/>
          <w:lang w:val="pt-BR"/>
        </w:rPr>
        <w:instrText>ADDIN ZOTERO_ITEM CSL_CITATION {"citationID":"by0pffZJ","properties":{"formattedCitation":"(DA SILVA et al., 2019; DE ARA\\uc0\\u218{}JO, 2016; EDUARDO et al., 2018; J\\uc0\\u218{}NIOR; MANCINI, 2020)","plainCitation":"(DA SILVA et al., 2019; DE ARAÚJO, 2016; EDUARDO et al., 2018; JÚNIOR; MANCINI, 2020)","noteIndex":0},"citationItems":[{"id":247,"uris":["http://zotero.org/users/10705189/items/YJHR9ZKC"],"itemData":{"id":247,"type":"article-journal","abstract":"Background. Reproductive aspects of fishes are very useful in the development of management and conservation strategies of stocks. The information available on this subject, however, is very limited for tropical species, especially for those with low economic value, such as the barred grunt, Conodon nobilis (Linnaeus, 1758). This species is a common member of the family Haemulidae off the coasts of Brazil and it plays an important ecological role in coastal areas acting as a biological vector of organic matter. Thus, this study was intended to provide data on the reproductive parameters of C. nobilis to fill the gap in the existing knowledge. Material and methods. Reproductive traits of C. nobilis were estimated from 410 fish collected in the coast of Alagoas, during fishery surveys carried out between December 2009 and June 2012. Length–weight relations (LWRs) for males and females were calculated from the observed length and weight by regression analysis. Data on the maturity status were used to estimate the size at first maturity for females, males, and pooled sexes. The fecundity was assessed by the volumetric method, and information on the reproductive period was retrieved from the gonadosomatic and the reproductive activity indices.\nResults. Sex ratio differed between sexes with mature females being more abundant than males. Although no evidence of sexual dimorphism was found in the length distribution, LWRs showed that males have a negative asymptotic growth and females present a positive asymptotic growth. The first sexual maturity for females, males, and pooled sexes was attained at 20.78, 20.57, and 20.72 cm of the total length (TL), respectively. Gonadosomatic and reproductive activity indices indicated that C. nobilis may be capable of spawning all year round with a more intense activity occurring between the rainy season in the region studied. The batch fecundity fluctuated between 1640 and 105 471 oocytes with a mean of 45 384 ± 16 737 eggs per female and was positively correlated to female size.\nConclusions. Overall, C. nobilis showed an intermediate fecundity rate with reproductive activity throughout all year round. No evidence of sexual dimorphism in maturity and size distribution was found for the species. We hope that our findings may be helpful for fishery biologists in the design of effective management strategies for this ecologically important species.","container-title":"Acta Ichthyologica et Piscatoria","DOI":"10.3750/AIEP/02597","ISSN":"0137-1592, 1734-1515","issue":"3","journalAbbreviation":"Acta Ichthyol. Piscat.","language":"en","page":"235-242","source":"DOI.org (Crossref)","title":"Maturity, fecundity, and reproductive cycle of Conodon nobilis (Actinopterygii: Perciformes: Haemulidae) in tropical waters of the Atlantic Ocean","title-short":"Maturity, fecundity, and reproductive cycle of Conodon nobilis (Actinopterygii","volume":"49","author":[{"family":"Da Silva","given":"Victor"},{"family":"Vieira","given":"Daniele"},{"family":"Teixeira","given":"Elizabeth"},{"family":"Ferreira","given":"Any"},{"family":"Assis","given":"Ivan"},{"family":"Rangely","given":"Jordana"},{"family":"Fabré","given":"Nidia"}],"issued":{"date-parts":[["2019",9,15]]}}},{"id":261,"uris":["http://zotero.org/users/10705189/items/J3FAMJZT"],"itemData":{"id":261,"type":"thesis","event-place":"Paraíba","genre":"Dissertação (Mestrado)","number-of-pages":"70","publisher":"Universidade Federal da Paraíba","publisher-place":"Paraíba","title":"Caracterização do habitat e aspectos ecológicos de Anisostremus moricandi (Perciformes:Haemulidae) em dois ambientes recifais costeiros da Paraíba, Brasil","author":[{"family":"Araújo","given":"Antônio Limeira Felinto","non-dropping-particle":"de"}],"issued":{"date-parts":[["2016"]]}}},{"id":253,"uris":["http://zotero.org/users/10705189/items/MCMURX33"],"itemData":{"id":253,"type":"article-journal","abstract":"Roughneck Grunt (Haemulopsis corvinaeformis Steindachner, 1868) is the second most important species caught as bycatch of the shrimp fishery in Pernambuco, Northeastern Brazil. However, the population dynamic of this species is poorly known in the region. The aim of this study was to describe aspects of the population structure and reproductive biology of the H. corvinaeformis, providing important information for the development of sustainable management practices. Specimens were collected monthly from August 2011 to July 2012 and quarterly from October 2012 to June 2014. A total of 1,140 individuals was collected; 340 males (29.8%), 391 females (34.3%), and 409 were immature and could not be sexed (35.9%). Total length ranged from 7 to 25 cm. In general, total length of females [12.85 ± 2.49 cm (mean± SD)] and males [12.72 ± 2.46 cm (mean ± SD)] were similar (p &gt; 0.05). The proportion of males and females was similar along the year, except in March. The relationship between total length and total weight was statistically significant (p&lt; 0.05), showing an isometric growth. The (GSI) coupled with the distribution of maturational stages suggests that females reproduce all year around, with a peak during October-November. The length at first maturity (L50) was estimated at 11.88 cm for females and 11 cm for males.","container-title":"Iheringia. Série Zoologia","DOI":"10.1590/1678-4766e2018007","ISSN":"1678-4766, 0073-4721","issue":"0","journalAbbreviation":"Iheringia, Sér. Zool.","language":"en","source":"DOI.org (Crossref)","title":"Population structure and reproductive biology of Haemulopsis corvinaeformis (Perciformes, Haemulidae) in the south coast of Pernambuco, northeastern Brazil","URL":"http://www.scielo.br/scielo.php?script=sci_arttext&amp;pid=S0073-47212018000100207&amp;lng=en&amp;tlng=en","volume":"108","author":[{"family":"Eduardo","given":"Leandro N."},{"family":"Lira","given":"Alex S."},{"family":"Frédou","given":"Thierry"},{"family":"Frédou","given":"Flavia Lucena"}],"accessed":{"date-parts":[["2023",8,17]]},"issued":{"date-parts":[["2018",6,11]]}}},{"id":248,"uris":["http://zotero.org/users/10705189/items/LIX4328V"],"itemData":{"id":248,"type":"article-journal","abstract":"The feeding habits and size structure of the barred grunt (Conodon nobilis) were studied based on 82 specimens from 35 to 91 mm TL, collected in the surf zone in the city of Praia Grande, São Paulo. Samples were obtained from a beach seine 10 meters long, 2 meters high and 4.0 mm mesh. The fish were kept frozen and in the laboratory the digestive tract was analyzed under a stereomicroscope, taking into acount the type and quantity of food items. The food spectrum of the species was characterized mainly by zooplanktonic crustaceans, with a higher frequency of Mysida (48.59%) and Copepoda (36.05%). It was observed the occurrence of insects in some stomachs, probably associated to the marginal vegetation and the presence of urban waste. The diet varied according to their length, where fish smaller than 60 mm preferred smaller prey sizes ranging from 1 to 2 mm. The turbulence generated by the waves in the surf zone is important for the feeding of C. nobilis once facilitates the suspension of prey of sandy bottom to the water column and thus prey can be more easily captured.","language":"pt","source":"Zotero","title":"Hábitos alimentares do peixe-roncador (Conodon nobilis) (Haemulidae: Perciformes) na zona de arrebentação de Praia Grande, São Paulo, Brasil","volume":"9","author":[{"family":"Júnior","given":"Teodoro Vaske"},{"family":"Mancini","given":"Beatriz Figueiredo"}],"issued":{"date-parts":[["2020"]]}}}],"schema":"https://github.com/citation-style-language/schema/raw/master/csl-citation.json"}</w:instrText>
      </w:r>
      <w:r>
        <w:rPr>
          <w:color w:val="000000" w:themeColor="text1"/>
          <w:lang w:val="pt-BR"/>
        </w:rPr>
      </w:r>
      <w:r>
        <w:rPr>
          <w:color w:val="000000"/>
          <w:lang w:val="pt-BR"/>
        </w:rPr>
        <w:fldChar w:fldCharType="separate"/>
      </w:r>
      <w:r>
        <w:rPr>
          <w:color w:val="000000" w:themeColor="text1"/>
          <w:lang w:val="pt-BR"/>
        </w:rPr>
      </w:r>
      <w:r>
        <w:rPr/>
        <w:t>(DA SILVA et al., 2019; DE ARAÚJO, 2016; EDUARDO et al., 2018; JÚNIOR; MANCINI, 2020)</w:t>
      </w:r>
      <w:r>
        <w:rPr>
          <w:color w:val="000000" w:themeColor="text1"/>
          <w:lang w:val="pt-BR"/>
        </w:rPr>
      </w:r>
      <w:r>
        <w:rPr>
          <w:color w:val="000000"/>
          <w:lang w:val="pt-BR"/>
        </w:rPr>
        <w:fldChar w:fldCharType="end"/>
      </w:r>
      <w:r>
        <w:rPr>
          <w:color w:val="000000" w:themeColor="text1"/>
          <w:lang w:val="pt-BR"/>
        </w:rPr>
        <w:t xml:space="preserve">. </w:t>
      </w:r>
    </w:p>
    <w:p>
      <w:pPr>
        <w:pStyle w:val="Normal"/>
        <w:spacing w:lineRule="auto" w:line="360"/>
        <w:ind w:firstLine="708"/>
        <w:jc w:val="both"/>
        <w:rPr>
          <w:lang w:val="pt-BR"/>
        </w:rPr>
      </w:pPr>
      <w:r>
        <w:rPr>
          <w:lang w:val="pt-BR"/>
        </w:rPr>
        <w:t xml:space="preserve">Por conseguinte, este trabalho tem por objetivos 1. Desenvolver uma metodologia para identificação de traços funcionais, baseada em morfogeometria 2D e 3D do contorno </w:t>
      </w:r>
      <w:del w:id="10" w:author="ivan oliveira" w:date="2023-08-21T16:17:03Z">
        <w:r>
          <w:rPr>
            <w:lang w:val="pt-BR"/>
          </w:rPr>
          <w:delText>e</w:delText>
        </w:r>
      </w:del>
      <w:del w:id="11" w:author="ivan oliveira" w:date="2023-08-21T16:16:58Z">
        <w:r>
          <w:rPr>
            <w:lang w:val="pt-BR"/>
          </w:rPr>
          <w:delText xml:space="preserve"> </w:delText>
        </w:r>
      </w:del>
      <w:r>
        <w:rPr>
          <w:lang w:val="pt-BR"/>
        </w:rPr>
        <w:t xml:space="preserve">do </w:t>
      </w:r>
      <w:r>
        <w:rPr>
          <w:i/>
          <w:lang w:val="pt-BR"/>
        </w:rPr>
        <w:t>sulcus</w:t>
      </w:r>
      <w:r>
        <w:rPr>
          <w:lang w:val="pt-BR"/>
        </w:rPr>
        <w:t xml:space="preserve"> </w:t>
      </w:r>
      <w:ins w:id="12" w:author="ivan oliveira" w:date="2023-08-21T16:17:07Z">
        <w:r>
          <w:rPr>
            <w:lang w:val="pt-BR"/>
          </w:rPr>
          <w:t xml:space="preserve">e da forma geral </w:t>
        </w:r>
      </w:ins>
      <w:r>
        <w:rPr>
          <w:lang w:val="pt-BR"/>
        </w:rPr>
        <w:t xml:space="preserve">dos otólitos </w:t>
      </w:r>
      <w:r>
        <w:rPr>
          <w:i/>
          <w:lang w:val="pt-BR"/>
        </w:rPr>
        <w:t>sagitta</w:t>
      </w:r>
      <w:r>
        <w:rPr>
          <w:lang w:val="pt-BR"/>
        </w:rPr>
        <w:t xml:space="preserve"> </w:t>
      </w:r>
      <w:del w:id="13" w:author="ivan oliveira" w:date="2023-08-21T16:17:18Z">
        <w:r>
          <w:rPr>
            <w:lang w:val="pt-BR"/>
          </w:rPr>
          <w:delText>de</w:delText>
        </w:r>
      </w:del>
      <w:ins w:id="14" w:author="ivan oliveira" w:date="2023-08-21T16:17:23Z">
        <w:r>
          <w:rPr>
            <w:lang w:val="pt-BR"/>
          </w:rPr>
          <w:t>em</w:t>
        </w:r>
      </w:ins>
      <w:r>
        <w:rPr>
          <w:lang w:val="pt-BR"/>
        </w:rPr>
        <w:t xml:space="preserve"> espécies de peixes da família Haemulidae. 2. Comparar a eficiência dos traços funcionais dos otólitos, de espécies da família Haemulidae, de alta resolução (3D) e média resolução (2D) e baixa resolução (índices ecomorfológicos de otólitos) com traços ecomorfológicos tradicionais do corpo do peixe relacionados com a mobilidade e estratégia de captura da presa. 3. Propor uma metodologia inovadora para definição de traços funcionais baseados nos otólitos </w:t>
      </w:r>
      <w:r>
        <w:rPr>
          <w:i/>
          <w:lang w:val="pt-BR"/>
        </w:rPr>
        <w:t xml:space="preserve">sagitta </w:t>
      </w:r>
      <w:r>
        <w:rPr>
          <w:lang w:val="pt-BR"/>
        </w:rPr>
        <w:t>de peixes, no intuito de avançar na identificação de indicadores morfofuncionais em ecossistemas de alta diversidade biológica.</w:t>
      </w:r>
    </w:p>
    <w:p>
      <w:pPr>
        <w:pStyle w:val="ListParagraph"/>
        <w:numPr>
          <w:ilvl w:val="0"/>
          <w:numId w:val="1"/>
        </w:numPr>
        <w:spacing w:lineRule="auto" w:line="360"/>
        <w:jc w:val="both"/>
        <w:rPr>
          <w:b/>
          <w:b/>
          <w:bCs/>
          <w:lang w:val="pt-BR"/>
        </w:rPr>
      </w:pPr>
      <w:r>
        <w:rPr>
          <w:b/>
          <w:bCs/>
          <w:lang w:val="pt-BR"/>
        </w:rPr>
        <w:t xml:space="preserve">Materiais e Métodos </w:t>
      </w:r>
    </w:p>
    <w:p>
      <w:pPr>
        <w:pStyle w:val="Normal"/>
        <w:spacing w:lineRule="auto" w:line="360"/>
        <w:ind w:firstLine="708"/>
        <w:jc w:val="both"/>
        <w:rPr>
          <w:rFonts w:cs="Calibri" w:cstheme="minorHAnsi"/>
          <w:color w:val="000000"/>
          <w:lang w:val="pt-BR"/>
          <w:ins w:id="17" w:author="ivan oliveira" w:date="2023-08-21T16:21:31Z"/>
        </w:rPr>
      </w:pPr>
      <w:r>
        <w:rPr>
          <w:lang w:val="pt-BR"/>
        </w:rPr>
        <w:t xml:space="preserve">Foram analisados um total de 50 otólitos pertencentes a 5 espécies da família Haemulidae, nominalmente, </w:t>
      </w:r>
      <w:r>
        <w:rPr>
          <w:i/>
          <w:iCs/>
          <w:lang w:val="pt-BR"/>
        </w:rPr>
        <w:t>Conodon nobilis</w:t>
      </w:r>
      <w:r>
        <w:rPr>
          <w:lang w:val="pt-BR"/>
        </w:rPr>
        <w:t xml:space="preserve">, </w:t>
      </w:r>
      <w:r>
        <w:rPr>
          <w:i/>
          <w:iCs/>
          <w:lang w:val="pt-BR"/>
        </w:rPr>
        <w:t>Haemulon aurolineatum</w:t>
      </w:r>
      <w:r>
        <w:rPr>
          <w:lang w:val="pt-BR"/>
        </w:rPr>
        <w:t xml:space="preserve">, </w:t>
      </w:r>
      <w:r>
        <w:rPr>
          <w:i/>
          <w:iCs/>
          <w:lang w:val="pt-BR"/>
        </w:rPr>
        <w:t>Haemulopsis</w:t>
      </w:r>
      <w:r>
        <w:rPr>
          <w:lang w:val="pt-BR"/>
        </w:rPr>
        <w:t xml:space="preserve"> </w:t>
      </w:r>
      <w:r>
        <w:rPr>
          <w:i/>
          <w:iCs/>
          <w:lang w:val="pt-BR"/>
        </w:rPr>
        <w:t>corvinaeformis</w:t>
      </w:r>
      <w:r>
        <w:rPr>
          <w:lang w:val="pt-BR"/>
        </w:rPr>
        <w:t xml:space="preserve">, </w:t>
      </w:r>
      <w:r>
        <w:rPr>
          <w:i/>
          <w:iCs/>
          <w:lang w:val="pt-BR"/>
        </w:rPr>
        <w:t xml:space="preserve">Haemulon plumieri </w:t>
      </w:r>
      <w:r>
        <w:rPr>
          <w:iCs/>
          <w:lang w:val="pt-BR"/>
        </w:rPr>
        <w:t xml:space="preserve">e </w:t>
      </w:r>
      <w:r>
        <w:rPr>
          <w:i/>
          <w:iCs/>
          <w:lang w:val="pt-BR"/>
        </w:rPr>
        <w:t>Haemulon parra.</w:t>
      </w:r>
      <w:r>
        <w:rPr>
          <w:lang w:val="pt-BR"/>
        </w:rPr>
        <w:t xml:space="preserve"> </w:t>
      </w:r>
      <w:commentRangeStart w:id="4"/>
      <w:r>
        <w:rPr>
          <w:lang w:val="pt-BR"/>
        </w:rPr>
        <w:t>Para as análises foram selecionadas quantidades iguais de indivíduos</w:t>
      </w:r>
      <w:ins w:id="15" w:author="ivan oliveira" w:date="2023-08-21T16:18:49Z">
        <w:r>
          <w:rPr>
            <w:lang w:val="pt-BR"/>
          </w:rPr>
        </w:r>
      </w:ins>
      <w:commentRangeEnd w:id="4"/>
      <w:r>
        <w:commentReference w:id="4"/>
      </w:r>
      <w:r>
        <w:rPr>
          <w:lang w:val="pt-BR"/>
        </w:rPr>
        <w:t xml:space="preserve"> jovens e adultos, com o intuito de observar os efeitos ontogenéticos nas características do otólito, bem como as espécies foram separadas em </w:t>
      </w:r>
      <w:commentRangeStart w:id="5"/>
      <w:r>
        <w:rPr>
          <w:lang w:val="pt-BR"/>
        </w:rPr>
        <w:t>3 guildas de acordo com o uso de habita</w:t>
      </w:r>
      <w:ins w:id="16" w:author="ivan oliveira" w:date="2023-08-21T16:21:00Z">
        <w:r>
          <w:rPr>
            <w:lang w:val="pt-BR"/>
          </w:rPr>
        </w:r>
      </w:ins>
      <w:commentRangeEnd w:id="5"/>
      <w:r>
        <w:commentReference w:id="5"/>
      </w:r>
      <w:r>
        <w:rPr>
          <w:lang w:val="pt-BR"/>
        </w:rPr>
        <w:t>t. Os dados referentes a morfologia externa dos animais, assim como os otólitos, foram adquiridos do banco de dados e coleção de otólitos do Laboratório de Ecologia Peixes e Pesca (LaEPP) da Universidade Federal de Alagoas. Os peixes tiveram uma variação no seu comprimento total de 7,2 a 28 centímetros, com um comprimento médio de 17,67 cm (</w:t>
      </w:r>
      <w:r>
        <w:rPr/>
        <w:t xml:space="preserve">±6,26). </w:t>
      </w:r>
      <w:r>
        <w:rPr>
          <w:lang w:val="pt-BR"/>
        </w:rPr>
        <w:t xml:space="preserve">A superfície interna dos otólitos direitos foi fotografada </w:t>
      </w:r>
      <w:r>
        <w:rPr>
          <w:color w:val="000000"/>
          <w:lang w:val="pt-BR"/>
        </w:rPr>
        <w:t>por meio do uso de uma lupa estereoscópica com câmera digital acoplada</w:t>
      </w:r>
      <w:r>
        <w:rPr>
          <w:rFonts w:cs="Calibri" w:cstheme="minorHAnsi"/>
          <w:color w:val="000000"/>
          <w:lang w:val="pt-BR"/>
        </w:rPr>
        <w:t xml:space="preserve">, sendo o otólito posicionado de forma que ficasse nítido tanto as bordas do otólito quanto do </w:t>
      </w:r>
      <w:r>
        <w:rPr>
          <w:rFonts w:cs="Calibri" w:cstheme="minorHAnsi"/>
          <w:i/>
          <w:color w:val="000000"/>
          <w:lang w:val="pt-BR"/>
        </w:rPr>
        <w:t>sulcus</w:t>
      </w:r>
      <w:r>
        <w:rPr>
          <w:rFonts w:cs="Calibri" w:cstheme="minorHAnsi"/>
          <w:color w:val="000000"/>
          <w:lang w:val="pt-BR"/>
        </w:rPr>
        <w:t xml:space="preserve">. </w:t>
      </w:r>
    </w:p>
    <w:p>
      <w:pPr>
        <w:pStyle w:val="Normal"/>
        <w:spacing w:lineRule="auto" w:line="360"/>
        <w:ind w:firstLine="708"/>
        <w:jc w:val="both"/>
        <w:rPr>
          <w:rFonts w:cs="Calibri" w:cstheme="minorHAnsi"/>
          <w:color w:val="000000"/>
          <w:lang w:val="pt-BR"/>
        </w:rPr>
      </w:pPr>
      <w:ins w:id="18" w:author="ivan oliveira" w:date="2023-08-21T16:23:47Z">
        <w:r>
          <w:rPr>
            <w:rFonts w:cs="Calibri" w:cstheme="minorHAnsi"/>
            <w:color w:val="000000"/>
            <w:lang w:val="pt-BR"/>
          </w:rPr>
          <w:commentReference w:id="6"/>
        </w:r>
      </w:ins>
      <w:r>
        <w:rPr>
          <w:rFonts w:cs="Calibri" w:cstheme="minorHAnsi"/>
          <w:color w:val="000000"/>
          <w:lang w:val="pt-BR"/>
        </w:rPr>
        <w:t xml:space="preserve">As fotos foram submetidas ao processamento no pacote ShapeR do R, seguindo a metodologia apresentada por Libungan e Pálsson, 2015, gerando imagens referentes ao perímetro de cada otólito (“outlines”), assim como, calculando suas respectivas áreas, posteriormente sendo geradas variáveis baseadas nas reconstruções de Wavelets/Fourier, para avaliar as formas dos otólitos de maneira quantitativa, bem como normalizam os otólitos, independentemente, de seus tamanhos e rotações, a partir dessas variáveis foi criada uma forma média para os otólitos das espécies, possibilitando visualizar em quais locais estão presentes as maiores variações entre os otólitos. Por fim, com o objetivo de avaliar a variação entre as populações, se utilizou a análise canônica de coordenadas principais (CAP), gerando valores para as variáveis que mais influenciam no formato dos otólitos. No software ImageJ versão 1.53, foram retiradas as medidas da área do </w:t>
      </w:r>
      <w:r>
        <w:rPr>
          <w:rFonts w:cs="Calibri" w:cstheme="minorHAnsi"/>
          <w:i/>
          <w:color w:val="000000"/>
          <w:lang w:val="pt-BR"/>
        </w:rPr>
        <w:t>sulcus</w:t>
      </w:r>
      <w:r>
        <w:rPr>
          <w:rFonts w:cs="Calibri" w:cstheme="minorHAnsi"/>
          <w:color w:val="000000"/>
          <w:lang w:val="pt-BR"/>
        </w:rPr>
        <w:t xml:space="preserve"> e os valores de pixels das imagens, informação necessária para a calibração das mesmas. Foi então calculado um índice que corresponde a razão entre a área do </w:t>
      </w:r>
      <w:r>
        <w:rPr>
          <w:rFonts w:cs="Calibri" w:cstheme="minorHAnsi"/>
          <w:i/>
          <w:color w:val="000000"/>
          <w:lang w:val="pt-BR"/>
        </w:rPr>
        <w:t>sulcus</w:t>
      </w:r>
      <w:r>
        <w:rPr>
          <w:rFonts w:cs="Calibri" w:cstheme="minorHAnsi"/>
          <w:color w:val="000000"/>
          <w:lang w:val="pt-BR"/>
        </w:rPr>
        <w:t xml:space="preserve"> pela área do otólito, que será utilizado como indicativo ecomorfológico </w:t>
      </w:r>
      <w:r>
        <w:fldChar w:fldCharType="begin"/>
      </w:r>
      <w:r>
        <w:rPr>
          <w:rFonts w:cs="Calibri"/>
          <w:color w:val="000000"/>
          <w:lang w:val="pt-BR"/>
        </w:rPr>
        <w:instrText>ADDIN ZOTERO_ITEM CSL_CITATION {"citationID":"YL0QqL4W","properties":{"formattedCitation":"(VOLPEDO, 2003)","plainCitation":"(VOLPEDO, 2003)","noteIndex":0},"citationItems":[{"id":200,"uris":["http://zotero.org/users/10705189/items/TPVR8K4F"],"itemData":{"id":200,"type":"article-journal","abstract":"Morphology and morphometry of the sagittae otolith were studied in ﬁsh associated with different substrates. The shape, margins and rostrum of three groups of otoliths from several species were analyzed: group 1 (ﬁsh associated with soft substrates, N = 10 species), group 2 (ﬁsh associated with hard substrates, N = 10 species) and group 3 (pelagic ﬁsh, not associated with the bottom, N = 6 species). E and R indexes were calculated for each species. The value of E = maximum width of the sagitta (WO)/maximum length of the sagitta (LO)%, expresses the relative tendency in the shape otolith (from circular to elongate). The value of R = length of the rostrum (LR)/LO%, expresses the percentage in the total length of the otolith that corresponds to the rostrum. The sagittae of group 1 were circular or polygonal with rounded borders. The rostrum can be absent or poorly developed. The sagittae shape of group 2 was elongated, with ornamented borders and a rostrum. The sagittae of group 3 possessed a prominent rostrum, a deep V-shaped cisure and ornamented borders. Statistical analysis showed no signiﬁcant differences in the E index of groups 1 and 2, while R values of the three groups were signiﬁcantly different. These results were compared with 80 other species, belonging to 12 families, from the publisher literature. E and R values could be used to characterize the sagittae of the marine ﬁsh and could be considered a useful tool for ﬁsh ecology studies.","container-title":"Fisheries Research","DOI":"10.1016/S0165-7836(02)00170-4","ISSN":"01657836","issue":"2-3","journalAbbreviation":"Fisheries Research","language":"en","page":"551-560","source":"DOI.org (Crossref)","title":"Ecomorphological patterns of the sagitta in fish on the continental shelf off Argentine","volume":"60","author":[{"family":"Volpedo","given":"A"}],"issued":{"date-parts":[["2003",2]]}}}],"schema":"https://github.com/citation-style-language/schema/raw/master/csl-citation.json"}</w:instrText>
      </w:r>
      <w:r>
        <w:rPr>
          <w:rFonts w:cs="Calibri" w:cstheme="minorHAnsi"/>
          <w:color w:val="000000"/>
          <w:lang w:val="pt-BR"/>
        </w:rPr>
      </w:r>
      <w:r>
        <w:rPr>
          <w:rFonts w:cs="Calibri"/>
          <w:color w:val="000000"/>
          <w:lang w:val="pt-BR"/>
        </w:rPr>
        <w:fldChar w:fldCharType="separate"/>
      </w:r>
      <w:r>
        <w:rPr>
          <w:rFonts w:cs="Calibri" w:cstheme="minorHAnsi"/>
          <w:color w:val="000000"/>
          <w:lang w:val="pt-BR"/>
        </w:rPr>
      </w:r>
      <w:r>
        <w:rPr/>
        <w:t>(VOLPEDO, 2003)</w:t>
      </w:r>
      <w:r>
        <w:rPr>
          <w:rFonts w:cs="Calibri" w:cstheme="minorHAnsi"/>
          <w:color w:val="000000"/>
          <w:lang w:val="pt-BR"/>
        </w:rPr>
      </w:r>
      <w:r>
        <w:rPr>
          <w:rFonts w:cs="Calibri"/>
          <w:color w:val="000000"/>
          <w:lang w:val="pt-BR"/>
        </w:rPr>
        <w:fldChar w:fldCharType="end"/>
      </w:r>
      <w:r>
        <w:rPr>
          <w:rFonts w:cs="Calibri" w:cstheme="minorHAnsi"/>
          <w:color w:val="000000"/>
          <w:lang w:val="pt-BR"/>
        </w:rPr>
        <w:t>.</w:t>
      </w:r>
    </w:p>
    <w:p>
      <w:pPr>
        <w:pStyle w:val="Normal"/>
        <w:spacing w:lineRule="auto" w:line="360"/>
        <w:ind w:firstLine="708"/>
        <w:jc w:val="both"/>
        <w:rPr>
          <w:rFonts w:cs="Calibri" w:cstheme="minorHAnsi"/>
          <w:color w:val="000000"/>
          <w:lang w:val="pt-BR"/>
        </w:rPr>
      </w:pPr>
      <w:commentRangeStart w:id="7"/>
      <w:r>
        <w:rPr>
          <w:rFonts w:cs="Calibri" w:cstheme="minorHAnsi"/>
          <w:color w:val="000000"/>
          <w:lang w:val="pt-BR"/>
        </w:rPr>
        <w:t>Para a aplicação dos Landmarks, foi utilizado o software TPSdig2 versão 2.32. Todos os otólitos apresentam as mesmas quantidades de marcações, 8 nas bordas do otólito e 11 no sulcus, se buscou implementa-los em posições que possuem significado biológico nas espécies, sempre na mesma ordem</w:t>
      </w:r>
      <w:ins w:id="19" w:author="ivan oliveira" w:date="2023-08-21T16:30:57Z">
        <w:r>
          <w:rPr>
            <w:rFonts w:cs="Calibri" w:cstheme="minorHAnsi"/>
            <w:color w:val="000000"/>
            <w:lang w:val="pt-BR"/>
          </w:rPr>
        </w:r>
      </w:ins>
      <w:commentRangeEnd w:id="7"/>
      <w:r>
        <w:commentReference w:id="7"/>
      </w:r>
      <w:r>
        <w:rPr>
          <w:rFonts w:cs="Calibri" w:cstheme="minorHAnsi"/>
          <w:color w:val="000000"/>
          <w:lang w:val="pt-BR"/>
        </w:rPr>
        <w:t xml:space="preserve"> </w:t>
      </w:r>
      <w:r>
        <w:rPr>
          <w:rFonts w:cs="Calibri" w:cstheme="minorHAnsi"/>
          <w:color w:val="0070C0"/>
          <w:lang w:val="pt-BR"/>
        </w:rPr>
        <w:t>(Figura 1. Imagem de um otólito com landmarks marcados e a numeração, elaborar a legenda na imagem de fato)</w:t>
      </w:r>
      <w:r>
        <w:rPr>
          <w:rFonts w:cs="Calibri" w:cstheme="minorHAnsi"/>
          <w:color w:val="000000"/>
          <w:lang w:val="pt-BR"/>
        </w:rPr>
        <w:t xml:space="preserve">. Os dados gerados pelos Landmarks são colocados no software MorphoJ para que seja possível gerar uma forma média para os </w:t>
      </w:r>
      <w:r>
        <w:rPr>
          <w:rFonts w:cs="Calibri" w:cstheme="minorHAnsi"/>
          <w:i/>
          <w:color w:val="000000"/>
          <w:lang w:val="pt-BR"/>
        </w:rPr>
        <w:t>sulcus</w:t>
      </w:r>
      <w:r>
        <w:rPr>
          <w:rFonts w:cs="Calibri" w:cstheme="minorHAnsi"/>
          <w:color w:val="000000"/>
          <w:lang w:val="pt-BR"/>
        </w:rPr>
        <w:t xml:space="preserve"> e então é aplicada uma análise de componentes principais (PCA), para reduzir o número de variáveis explicativas ao mesmo tempo que preserva as informações dos dados, através dela são gerados “scores”, dos quais foram utilizados para fazer uma LDA, com o intuito de discriminar grupos, os dados foram então submetidos a um teste de PERMANOVA para averiguar se existia diferença significativa nos dados.</w:t>
      </w:r>
    </w:p>
    <w:p>
      <w:pPr>
        <w:pStyle w:val="Normal"/>
        <w:spacing w:lineRule="auto" w:line="360"/>
        <w:ind w:firstLine="708"/>
        <w:jc w:val="both"/>
        <w:rPr>
          <w:rFonts w:cs="Calibri" w:cstheme="minorHAnsi"/>
          <w:color w:val="000000"/>
          <w:lang w:val="pt-BR"/>
        </w:rPr>
      </w:pPr>
      <w:commentRangeStart w:id="8"/>
      <w:r>
        <w:rPr>
          <w:rFonts w:cs="Calibri" w:cstheme="minorHAnsi"/>
          <w:color w:val="000000"/>
          <w:lang w:val="pt-BR"/>
        </w:rPr>
        <w:t>Para a reconstrução de imagens 3D foi utilizado o pacote StereomorphR do R, seguindo o método utilizado por Olsen e Westneat 2015</w:t>
      </w:r>
      <w:ins w:id="20" w:author="ivan oliveira" w:date="2023-08-21T16:26:33Z">
        <w:r>
          <w:rPr>
            <w:rFonts w:cs="Calibri" w:cstheme="minorHAnsi"/>
            <w:color w:val="000000"/>
            <w:lang w:val="pt-BR"/>
          </w:rPr>
        </w:r>
      </w:ins>
      <w:commentRangeEnd w:id="8"/>
      <w:r>
        <w:commentReference w:id="8"/>
      </w:r>
      <w:r>
        <w:rPr>
          <w:rFonts w:cs="Calibri" w:cstheme="minorHAnsi"/>
          <w:color w:val="000000"/>
          <w:lang w:val="pt-BR"/>
        </w:rPr>
        <w:t>, onde duas câmeras de posição fixa são colocadas do lado esquerdo e direito do objeto, são retiradas fotos em vários ângulos diferentes, posteriormente, serão marcados pontos de relevância entre as imagens para que seja possível agrupá-las, gerando uma matriz de pontos que representam a localização espacial dessas características, para que seja possível fazer reconstrução do objeto.</w:t>
      </w:r>
    </w:p>
    <w:p>
      <w:pPr>
        <w:pStyle w:val="ListParagraph"/>
        <w:numPr>
          <w:ilvl w:val="0"/>
          <w:numId w:val="1"/>
        </w:numPr>
        <w:spacing w:lineRule="auto" w:line="480"/>
        <w:jc w:val="both"/>
        <w:rPr>
          <w:b/>
          <w:b/>
          <w:bCs/>
          <w:lang w:val="pt-BR"/>
        </w:rPr>
      </w:pPr>
      <w:r>
        <w:rPr>
          <w:b/>
          <w:bCs/>
          <w:lang w:val="pt-BR"/>
        </w:rPr>
        <w:t xml:space="preserve">Resultados </w:t>
      </w:r>
    </w:p>
    <w:p>
      <w:pPr>
        <w:pStyle w:val="Normal"/>
        <w:spacing w:lineRule="auto" w:line="360"/>
        <w:ind w:firstLine="708"/>
        <w:jc w:val="both"/>
        <w:rPr>
          <w:iCs/>
          <w:lang w:val="pt-BR"/>
        </w:rPr>
      </w:pPr>
      <w:r>
        <w:rPr>
          <w:lang w:val="pt-BR"/>
        </w:rPr>
        <w:t xml:space="preserve">Os valores médios para os índices gerados pela razão área do </w:t>
      </w:r>
      <w:r>
        <w:rPr>
          <w:i/>
          <w:lang w:val="pt-BR"/>
        </w:rPr>
        <w:t>sulcus</w:t>
      </w:r>
      <w:r>
        <w:rPr>
          <w:lang w:val="pt-BR"/>
        </w:rPr>
        <w:t xml:space="preserve"> / área do otólito foram de 28,9% para </w:t>
      </w:r>
      <w:r>
        <w:rPr>
          <w:i/>
          <w:lang w:val="pt-BR"/>
        </w:rPr>
        <w:t>C. nobilis</w:t>
      </w:r>
      <w:r>
        <w:rPr>
          <w:lang w:val="pt-BR"/>
        </w:rPr>
        <w:t xml:space="preserve">; 24,1% para </w:t>
      </w:r>
      <w:r>
        <w:rPr>
          <w:i/>
          <w:lang w:val="pt-BR"/>
        </w:rPr>
        <w:t>Haemulon aurolineatum</w:t>
      </w:r>
      <w:r>
        <w:rPr>
          <w:lang w:val="pt-BR"/>
        </w:rPr>
        <w:t xml:space="preserve">; 22% para </w:t>
      </w:r>
      <w:r>
        <w:rPr>
          <w:i/>
          <w:lang w:val="pt-BR"/>
        </w:rPr>
        <w:t>Haemulopsis corvinaeformis</w:t>
      </w:r>
      <w:r>
        <w:rPr>
          <w:lang w:val="pt-BR"/>
        </w:rPr>
        <w:t xml:space="preserve">; 23,2% para </w:t>
      </w:r>
      <w:r>
        <w:rPr>
          <w:i/>
          <w:lang w:val="pt-BR"/>
        </w:rPr>
        <w:t>Haemulon plumieri</w:t>
      </w:r>
      <w:r>
        <w:rPr>
          <w:lang w:val="pt-BR"/>
        </w:rPr>
        <w:t xml:space="preserve">; 23,8% para </w:t>
      </w:r>
      <w:r>
        <w:rPr>
          <w:i/>
          <w:lang w:val="pt-BR"/>
        </w:rPr>
        <w:t xml:space="preserve">Haemulon parra </w:t>
      </w:r>
      <w:r>
        <w:rPr>
          <w:iCs/>
          <w:lang w:val="pt-BR"/>
        </w:rPr>
        <w:t xml:space="preserve">e 24,4% para a família Haemulidae. É observado na forma média dos otólitos que o maior nível de variação se encontra entre 150°-180°, na região correspondente ao </w:t>
      </w:r>
      <w:r>
        <w:rPr>
          <w:i/>
          <w:iCs/>
          <w:lang w:val="pt-BR"/>
        </w:rPr>
        <w:t>rostrum</w:t>
      </w:r>
      <w:r>
        <w:rPr>
          <w:iCs/>
          <w:lang w:val="pt-BR"/>
        </w:rPr>
        <w:t xml:space="preserve">. A PCA indica que um fator é responsável por </w:t>
      </w:r>
    </w:p>
    <w:p>
      <w:pPr>
        <w:pStyle w:val="ListParagraph"/>
        <w:numPr>
          <w:ilvl w:val="0"/>
          <w:numId w:val="1"/>
        </w:numPr>
        <w:spacing w:lineRule="auto" w:line="480"/>
        <w:jc w:val="both"/>
        <w:rPr>
          <w:b/>
          <w:b/>
          <w:bCs/>
          <w:lang w:val="pt-BR"/>
        </w:rPr>
      </w:pPr>
      <w:r>
        <w:rPr>
          <w:b/>
          <w:bCs/>
          <w:lang w:val="pt-BR"/>
        </w:rPr>
        <w:t>Discussão</w:t>
      </w:r>
    </w:p>
    <w:p>
      <w:pPr>
        <w:pStyle w:val="ListParagraph"/>
        <w:spacing w:lineRule="auto" w:line="480"/>
        <w:ind w:left="1080" w:hanging="0"/>
        <w:jc w:val="both"/>
        <w:rPr>
          <w:b/>
          <w:b/>
          <w:bCs/>
          <w:lang w:val="pt-BR"/>
        </w:rPr>
      </w:pPr>
      <w:r>
        <w:fldChar w:fldCharType="begin"/>
      </w:r>
      <w:r>
        <w:rPr/>
        <w:instrText>ADDIN ZOTERO_ITEM CSL_CITATION {"citationID":"EfPj1dhm","properties":{"formattedCitation":"(SCHULZ-MIRBACH et al., 2010)","plainCitation":"(SCHULZ-MIRBACH et al., 2010)","noteIndex":0},"citationItems":[{"id":106,"uris":["http://zotero.org/users/10705189/items/2BP8DNKR"],"itemData":{"id":106,"type":"article-journal","abstract":"Cave ﬁsh have rarely been investigated with regard to their inner ear morphology, hearing abilities, and acoustic communication. Based on a previous study that revealed morphological differences in the saccular otolith between a cave and two surface populations of Poecilia mexicana, we checked for additional differences in utricular and lagenar otoliths and tested whether different populations have similar hearing sensitivities. We found pronounced differences in the shape of all three otoliths. Otoliths of the saccule and lagena from cave ﬁsh differed from those of surface ﬁsh in the features of the face oriented towards the sensory epithelium. In addition, otoliths of the utricle and lagena were signiﬁcantly heavier in cave ﬁsh. Auditory sensitivities were measured between 100 and 1500 Hz, utilizing the auditory evoked potential recording technique. We found similar hearing abilities in cave and surface ﬁsh, with greatest sensitivity between 200 and 300 Hz. An acoustic survey revealed that neither ecotype produced species-speciﬁc sounds. Our data indicate that cave dwelling altered the otolith morphology in Atlantic mollies, probably due to metabolic differences. Different otolith morphology, however, did not affect general auditory sensitivity or acoustic behavior.","container-title":"Hearing Research","DOI":"10.1016/j.heares.2010.04.001","ISSN":"03785955","issue":"1-2","journalAbbreviation":"Hearing Research","language":"en","page":"137-148","source":"DOI.org (Crossref)","title":"Otolith morphology and hearing abilities in cave- and surface-dwelling ecotypes of the Atlantic molly, Poecilia mexicana (Teleostei: Poeciliidae)","title-short":"Otolith morphology and hearing abilities in cave- and surface-dwelling ecotypes of the Atlantic molly, Poecilia mexicana (Teleostei","volume":"267","author":[{"family":"Schulz-Mirbach","given":"Tanja"},{"family":"Ladich","given":"Friedrich"},{"family":"Riesch","given":"Rüdiger"},{"family":"Plath","given":"Martin"}],"issued":{"date-parts":[["2010",8]]}}}],"schema":"https://github.com/citation-style-language/schema/raw/master/csl-citation.json"}</w:instrText>
      </w:r>
      <w:r>
        <w:rPr/>
      </w:r>
      <w:r>
        <w:rPr/>
        <w:fldChar w:fldCharType="separate"/>
      </w:r>
      <w:r>
        <w:rPr/>
        <w:t>(SCHULZ-MIRBACH et al., 2010)</w:t>
      </w:r>
      <w:r>
        <w:rPr/>
      </w:r>
      <w:r>
        <w:rPr/>
        <w:fldChar w:fldCharType="end"/>
      </w:r>
    </w:p>
    <w:p>
      <w:pPr>
        <w:pStyle w:val="Normal"/>
        <w:ind w:firstLine="708"/>
        <w:jc w:val="both"/>
        <w:rPr>
          <w:lang w:val="pt-BR"/>
        </w:rPr>
      </w:pPr>
      <w:r>
        <w:rPr>
          <w:lang w:val="pt-BR"/>
        </w:rPr>
      </w:r>
    </w:p>
    <w:p>
      <w:pPr>
        <w:pStyle w:val="Normal"/>
        <w:rPr/>
      </w:pPr>
      <w:r>
        <w:rPr/>
        <w:t>REFERÊNCIAS</w:t>
      </w:r>
    </w:p>
    <w:p>
      <w:pPr>
        <w:pStyle w:val="Bibliography"/>
        <w:rPr/>
      </w:pPr>
      <w:r>
        <w:fldChar w:fldCharType="begin"/>
      </w:r>
      <w:r>
        <w:rPr/>
        <w:instrText>ADDIN ZOTERO_BIBL {"uncited":[],"omitted":[],"custom":[]} CSL_BIBLIOGRAPHY</w:instrText>
      </w:r>
      <w:r>
        <w:rPr/>
      </w:r>
      <w:r>
        <w:rPr/>
        <w:fldChar w:fldCharType="separate"/>
      </w:r>
      <w:r>
        <w:rPr/>
        <w:t xml:space="preserve">BARDUA, C. et al. A Practical Guide to Sliding and Surface Semilandmarks in Morphometric Analyses. </w:t>
      </w:r>
      <w:r>
        <w:rPr>
          <w:b/>
          <w:bCs/>
        </w:rPr>
        <w:t>Integrative Organismal Biology</w:t>
      </w:r>
      <w:r>
        <w:rPr/>
        <w:t xml:space="preserve">, v. 1, n. 1, p. obz016, 1 jan. 2019. </w:t>
      </w:r>
    </w:p>
    <w:p>
      <w:pPr>
        <w:pStyle w:val="Bibliography"/>
        <w:rPr/>
      </w:pPr>
      <w:r>
        <w:rPr/>
        <w:t xml:space="preserve">CERQUEIRA, N. N. C. D. et al. Molecular identification of Brachygenys and Haemulon species (Perciformes: Haemulidae) from the Brazilian coast. </w:t>
      </w:r>
      <w:r>
        <w:rPr>
          <w:b/>
          <w:bCs/>
        </w:rPr>
        <w:t>Neotropical Ichthyology</w:t>
      </w:r>
      <w:r>
        <w:rPr/>
        <w:t xml:space="preserve">, v. 19, n. 2, p. e200109, 2021. </w:t>
      </w:r>
    </w:p>
    <w:p>
      <w:pPr>
        <w:pStyle w:val="Bibliography"/>
        <w:rPr/>
      </w:pPr>
      <w:r>
        <w:rPr/>
        <w:t xml:space="preserve">DA SILVA, V. et al. Maturity, fecundity, and reproductive cycle of Conodon nobilis (Actinopterygii: Perciformes: Haemulidae) in tropical waters of the Atlantic Ocean. </w:t>
      </w:r>
      <w:r>
        <w:rPr>
          <w:b/>
          <w:bCs/>
        </w:rPr>
        <w:t>Acta Ichthyologica et Piscatoria</w:t>
      </w:r>
      <w:r>
        <w:rPr/>
        <w:t xml:space="preserve">, v. 49, n. 3, p. 235–242, 15 set. 2019. </w:t>
      </w:r>
    </w:p>
    <w:p>
      <w:pPr>
        <w:pStyle w:val="Bibliography"/>
        <w:rPr/>
      </w:pPr>
      <w:r>
        <w:rPr/>
        <w:t xml:space="preserve">DAVIES, T. G. et al. Open data and digital morphology. </w:t>
      </w:r>
      <w:r>
        <w:rPr>
          <w:b/>
          <w:bCs/>
        </w:rPr>
        <w:t>Proceedings of the Royal Society B: Biological Sciences</w:t>
      </w:r>
      <w:r>
        <w:rPr/>
        <w:t xml:space="preserve">, v. 284, n. 1852, p. 20170194, 12 abr. 2017. </w:t>
      </w:r>
    </w:p>
    <w:p>
      <w:pPr>
        <w:pStyle w:val="Bibliography"/>
        <w:rPr/>
      </w:pPr>
      <w:r>
        <w:rPr/>
        <w:t xml:space="preserve">DE ARAÚJO, A. L. F. </w:t>
      </w:r>
      <w:r>
        <w:rPr>
          <w:b/>
          <w:bCs/>
        </w:rPr>
        <w:t>Caracterização do habitat e aspectos ecológicos de Anisostremus moricandi (Perciformes:Haemulidae) em dois ambientes recifais costeiros da Paraíba, Brasil</w:t>
      </w:r>
      <w:r>
        <w:rPr/>
        <w:t>. Dissertação (Mestrado)—Paraíba: Universidade Federal da Paraíba, 2016.</w:t>
      </w:r>
    </w:p>
    <w:p>
      <w:pPr>
        <w:pStyle w:val="Bibliography"/>
        <w:rPr/>
      </w:pPr>
      <w:r>
        <w:rPr/>
        <w:t xml:space="preserve">DE MELO, C. C. </w:t>
      </w:r>
      <w:r>
        <w:rPr>
          <w:b/>
          <w:bCs/>
        </w:rPr>
        <w:t>Padrões de distribuição e aspectos populacionais dos peixes da família Haemulidae na plataforma continental brasileira</w:t>
      </w:r>
      <w:r>
        <w:rPr/>
        <w:t>. Dissertação (Mestrado)—Pernambuco/Brasil: Universidade Dederal Rural de Pernambuco, 2019.</w:t>
      </w:r>
    </w:p>
    <w:p>
      <w:pPr>
        <w:pStyle w:val="Bibliography"/>
        <w:rPr/>
      </w:pPr>
      <w:r>
        <w:rPr/>
        <w:t xml:space="preserve">D’IGLIO, C. et al. Otolith Analyses Highlight Morpho-Functional Differences of Three Species of Mullet (Mugilidae) from Transitional Water. </w:t>
      </w:r>
      <w:r>
        <w:rPr>
          <w:b/>
          <w:bCs/>
        </w:rPr>
        <w:t>Sustainability</w:t>
      </w:r>
      <w:r>
        <w:rPr/>
        <w:t xml:space="preserve">, v. 14, n. 1, p. 398, 31 dez. 2021. </w:t>
      </w:r>
    </w:p>
    <w:p>
      <w:pPr>
        <w:pStyle w:val="Bibliography"/>
        <w:rPr/>
      </w:pPr>
      <w:r>
        <w:rPr/>
        <w:t xml:space="preserve">EDUARDO, L. N. et al. Population structure and reproductive biology of Haemulopsis corvinaeformis (Perciformes, Haemulidae) in the south coast of Pernambuco, northeastern Brazil. </w:t>
      </w:r>
      <w:r>
        <w:rPr>
          <w:b/>
          <w:bCs/>
        </w:rPr>
        <w:t>Iheringia. Série Zoologia</w:t>
      </w:r>
      <w:r>
        <w:rPr/>
        <w:t xml:space="preserve">, v. 108, n. 0, 11 jun. 2018. </w:t>
      </w:r>
    </w:p>
    <w:p>
      <w:pPr>
        <w:pStyle w:val="Bibliography"/>
        <w:rPr/>
      </w:pPr>
      <w:r>
        <w:rPr/>
        <w:t xml:space="preserve">FRANCIS, R. C.; CAMPANA, S. E. Inferring age from otolith measurements: a review and a new approach. v. 61, p. 17, 2004. </w:t>
      </w:r>
    </w:p>
    <w:p>
      <w:pPr>
        <w:pStyle w:val="Bibliography"/>
        <w:rPr/>
      </w:pPr>
      <w:r>
        <w:rPr/>
        <w:t xml:space="preserve">JÚNIOR, T. V.; MANCINI, B. F. Hábitos alimentares do peixe-roncador (Conodon nobilis) (Haemulidae: Perciformes) na zona de arrebentação de Praia Grande, São Paulo, Brasil. v. 9, 2020. </w:t>
      </w:r>
    </w:p>
    <w:p>
      <w:pPr>
        <w:pStyle w:val="Bibliography"/>
        <w:rPr/>
      </w:pPr>
      <w:r>
        <w:rPr/>
        <w:t xml:space="preserve">LOMBARTE, A. et al. Ecomorphological trends and phylogenetic inertia of otolith sagittae in Nototheniidae. </w:t>
      </w:r>
      <w:r>
        <w:rPr>
          <w:b/>
          <w:bCs/>
        </w:rPr>
        <w:t>Environmental Biology of Fishes</w:t>
      </w:r>
      <w:r>
        <w:rPr/>
        <w:t xml:space="preserve">, v. 89, n. 3–4, p. 607–618, nov. 2010. </w:t>
      </w:r>
    </w:p>
    <w:p>
      <w:pPr>
        <w:pStyle w:val="Bibliography"/>
        <w:rPr/>
      </w:pPr>
      <w:r>
        <w:rPr/>
        <w:t xml:space="preserve">POPPER, A. N.; RAMCHARITAR, J.; CAMPANA, S. E. Why otoliths? Insights from inner ear physiology and fisheries biology. </w:t>
      </w:r>
      <w:r>
        <w:rPr>
          <w:b/>
          <w:bCs/>
        </w:rPr>
        <w:t>Marine and Freshwater Research</w:t>
      </w:r>
      <w:r>
        <w:rPr/>
        <w:t xml:space="preserve">, v. 56, n. 5, p. 497, 2005. </w:t>
      </w:r>
    </w:p>
    <w:p>
      <w:pPr>
        <w:pStyle w:val="Bibliography"/>
        <w:rPr/>
      </w:pPr>
      <w:r>
        <w:rPr/>
        <w:t xml:space="preserve">RICKLEFS, R. E.; MILES, D. B. Ecological and Evolutionary Inferences from Morphology: An Ecological Perspective. Em: </w:t>
      </w:r>
      <w:r>
        <w:rPr>
          <w:b/>
          <w:bCs/>
        </w:rPr>
        <w:t>Ecological Morphology: Integrative Organismal Biology</w:t>
      </w:r>
      <w:r>
        <w:rPr/>
        <w:t xml:space="preserve">. University of Chicago: Wainwright, P.C. e Reilly, S.M., 1994. p. 13–41. </w:t>
      </w:r>
    </w:p>
    <w:p>
      <w:pPr>
        <w:pStyle w:val="Bibliography"/>
        <w:rPr/>
      </w:pPr>
      <w:r>
        <w:rPr/>
        <w:t xml:space="preserve">SCHULZ-MIRBACH, T. et al. Otolith morphology and hearing abilities in cave- and surface-dwelling ecotypes of the Atlantic molly, Poecilia mexicana (Teleostei: Poeciliidae). </w:t>
      </w:r>
      <w:r>
        <w:rPr>
          <w:b/>
          <w:bCs/>
        </w:rPr>
        <w:t>Hearing Research</w:t>
      </w:r>
      <w:r>
        <w:rPr/>
        <w:t xml:space="preserve">, v. 267, n. 1–2, p. 137–148, ago. 2010. </w:t>
      </w:r>
    </w:p>
    <w:p>
      <w:pPr>
        <w:pStyle w:val="Bibliography"/>
        <w:rPr/>
      </w:pPr>
      <w:r>
        <w:rPr/>
        <w:t xml:space="preserve">SCHULZ-MIRBACH, T. et al. Enigmatic ear stones: what we know about the functional role and evolution of fish otoliths: The role of fish otoliths in inner ear function. </w:t>
      </w:r>
      <w:r>
        <w:rPr>
          <w:b/>
          <w:bCs/>
        </w:rPr>
        <w:t>Biological Reviews</w:t>
      </w:r>
      <w:r>
        <w:rPr/>
        <w:t xml:space="preserve">, v. 94, n. 2, p. 457–482, abr. 2019. </w:t>
      </w:r>
    </w:p>
    <w:p>
      <w:pPr>
        <w:pStyle w:val="Bibliography"/>
        <w:rPr/>
      </w:pPr>
      <w:r>
        <w:rPr/>
        <w:t xml:space="preserve">STEVENSON, D. K.; CAMPANA, S. E. Otolith Microstructure Examination and Analysis. 1992. </w:t>
      </w:r>
    </w:p>
    <w:p>
      <w:pPr>
        <w:pStyle w:val="Bibliography"/>
        <w:rPr/>
      </w:pPr>
      <w:r>
        <w:rPr/>
        <w:t xml:space="preserve">TORRES, G. J.; LOMBARTE, A.; MORALES-NIN, B. Variability of the sulcus acusticus in the sagittal otolith of the genus Merluccius (Merlucciidae). </w:t>
      </w:r>
      <w:r>
        <w:rPr>
          <w:b/>
          <w:bCs/>
        </w:rPr>
        <w:t>Fisheries Research</w:t>
      </w:r>
      <w:r>
        <w:rPr/>
        <w:t xml:space="preserve">, v. 46, n. 1–3, p. 5–13, maio 2000. </w:t>
      </w:r>
    </w:p>
    <w:p>
      <w:pPr>
        <w:pStyle w:val="Bibliography"/>
        <w:rPr/>
      </w:pPr>
      <w:r>
        <w:rPr/>
        <w:t xml:space="preserve">TUSET, V. M. et al. Testing otolith morphology for measuring marine fish biodiversity. </w:t>
      </w:r>
      <w:r>
        <w:rPr>
          <w:b/>
          <w:bCs/>
        </w:rPr>
        <w:t>Marine and Freshwater Research</w:t>
      </w:r>
      <w:r>
        <w:rPr/>
        <w:t xml:space="preserve">, v. 67, n. 7, p. 1037, 2016. </w:t>
      </w:r>
    </w:p>
    <w:p>
      <w:pPr>
        <w:pStyle w:val="Bibliography"/>
        <w:rPr/>
      </w:pPr>
      <w:r>
        <w:rPr/>
        <w:t xml:space="preserve">VILLÉGER, S. et al. Contrasting changes in taxonomic vs. functional diversity of tropical fish communities after habitat degradation. </w:t>
      </w:r>
      <w:r>
        <w:rPr>
          <w:b/>
          <w:bCs/>
        </w:rPr>
        <w:t>Ecological Applications</w:t>
      </w:r>
      <w:r>
        <w:rPr/>
        <w:t xml:space="preserve">, v. 20, n. 6, p. 1512–1522, set. 2010. </w:t>
      </w:r>
    </w:p>
    <w:p>
      <w:pPr>
        <w:pStyle w:val="Bibliography"/>
        <w:rPr/>
      </w:pPr>
      <w:r>
        <w:rPr/>
        <w:t xml:space="preserve">VOLPEDO, A. Ecomorphological patterns of the sagitta in fish on the continental shelf off Argentine. </w:t>
      </w:r>
      <w:r>
        <w:rPr>
          <w:b/>
          <w:bCs/>
        </w:rPr>
        <w:t>Fisheries Research</w:t>
      </w:r>
      <w:r>
        <w:rPr/>
        <w:t xml:space="preserve">, v. 60, n. 2–3, p. 551–560, fev. 2003. </w:t>
      </w:r>
    </w:p>
    <w:p>
      <w:pPr>
        <w:pStyle w:val="Normal"/>
        <w:widowControl/>
        <w:bidi w:val="0"/>
        <w:spacing w:lineRule="auto" w:line="252" w:before="0" w:after="160"/>
        <w:jc w:val="left"/>
        <w:rPr/>
      </w:pPr>
      <w:r>
        <w:rPr/>
      </w:r>
      <w:r>
        <w:rPr/>
        <w:fldChar w:fldCharType="end"/>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ivan oliveira" w:date="2023-08-21T13:13:46Z" w:initials="io">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pt-BR" w:bidi="ar-SA" w:eastAsia="en-US"/>
        </w:rPr>
        <w:t>Aqui é bom falar que as espécies realizam funções no ambiente, antes de falar da diversidade dessas funções</w:t>
      </w:r>
    </w:p>
  </w:comment>
  <w:comment w:id="1" w:author="ivan oliveira" w:date="2023-08-21T15:56:29Z" w:initials="io">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pt-BR"/>
          <w14:ligatures w14:val="standardContextual"/>
        </w:rPr>
        <w:t>Explica melhor o que são esses índices (como eles são calculados</w:t>
      </w:r>
    </w:p>
  </w:comment>
  <w:comment w:id="2" w:author="ivan oliveira" w:date="2023-08-21T16:02:56Z" w:initials="io">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pt-BR"/>
          <w14:ligatures w14:val="standardContextual"/>
        </w:rPr>
        <w:t>Essa parte tá meio incompleta, precisa explicar o porque de marcar esses pontos homólogos</w:t>
      </w:r>
    </w:p>
  </w:comment>
  <w:comment w:id="3" w:author="ivan oliveira" w:date="2023-08-21T16:04:54Z" w:initials="io">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pt-BR"/>
          <w14:ligatures w14:val="standardContextual"/>
        </w:rPr>
        <w:t>Aqui (ou antes dessa parte) precisa falar do conceito das guildas</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pt-BR" w:eastAsia="en-US" w:bidi="ar-SA"/>
          <w14:ligatures w14:val="standardContextual"/>
        </w:rPr>
        <w:t>Acho que uma frase já é suficiente, só pra explicar esse lance de espécies diferentes que realizam funções parecidas</w:t>
      </w:r>
    </w:p>
  </w:comment>
  <w:comment w:id="4" w:author="ivan oliveira" w:date="2023-08-21T16:18:49Z" w:initials="io">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pt-BR"/>
          <w14:ligatures w14:val="standardContextual"/>
        </w:rPr>
        <w:t>Na introdução precisa avisar esse lance das mudanças ontogenéticas nas espécies, porque senão essa parte aqui fica sem sentido</w:t>
      </w:r>
    </w:p>
  </w:comment>
  <w:comment w:id="5" w:author="ivan oliveira" w:date="2023-08-21T16:21:00Z" w:initials="io">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pt-BR"/>
          <w14:ligatures w14:val="standardContextual"/>
        </w:rPr>
        <w:t>Lembrar de citar o conceito de guildas lá no começo</w:t>
      </w:r>
    </w:p>
    <w:p>
      <w:r>
        <w:rPr>
          <w:rFonts w:ascii="Liberation Serif" w:hAnsi="Liberation Serif" w:eastAsia="DejaVu Sans" w:cs="DejaVu Sans"/>
          <w:lang w:val="en-US" w:eastAsia="en-US" w:bidi="en-US"/>
        </w:rPr>
      </w:r>
    </w:p>
  </w:comment>
  <w:comment w:id="6" w:author="ivan oliveira" w:date="2023-08-21T16:23:47Z" w:initials="io">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pt-BR"/>
          <w14:ligatures w14:val="standardContextual"/>
        </w:rPr>
        <w:t>É melhor separar essa parte como uma sessão dentro da metodologia</w:t>
      </w:r>
    </w:p>
    <w:p>
      <w:r>
        <w:rPr>
          <w:rFonts w:ascii="Liberation Serif" w:hAnsi="Liberation Serif" w:eastAsia="DejaVu Sans" w:cs="DejaVu Sans"/>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pt-BR" w:eastAsia="en-US" w:bidi="ar-SA"/>
          <w14:ligatures w14:val="standardContextual"/>
        </w:rPr>
        <w:t>Aí pode detalhar melhor como cada método foi utilizado (índices, landmark, etc)</w:t>
      </w:r>
    </w:p>
  </w:comment>
  <w:comment w:id="7" w:author="ivan oliveira" w:date="2023-08-21T16:30:57Z" w:initials="io">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pt-BR" w:eastAsia="en-US" w:bidi="ar-SA"/>
          <w14:ligatures w14:val="standardContextual"/>
        </w:rPr>
        <w:t xml:space="preserve">Rpz… é isso mas não é bem isso…. </w:t>
      </w:r>
    </w:p>
    <w:p>
      <w:r>
        <w:rPr>
          <w:rFonts w:ascii="Liberation Serif" w:hAnsi="Liberation Serif" w:eastAsia="DejaVu Sans" w:cs="DejaVu Sans"/>
          <w:lang w:val="en-US" w:eastAsia="en-US" w:bidi="en-US"/>
        </w:rPr>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pt-BR"/>
          <w14:ligatures w14:val="standardContextual"/>
        </w:rPr>
        <w:t>- os ldk vão ser posicionados em pontos homólogos (comuns) a todos os otólitos</w:t>
      </w:r>
    </w:p>
    <w:p>
      <w:r>
        <w:rPr>
          <w:rFonts w:ascii="Liberation Serif" w:hAnsi="Liberation Serif" w:eastAsia="DejaVu Sans" w:cs="DejaVu Sans"/>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pt-BR" w:eastAsia="en-US" w:bidi="ar-SA"/>
          <w14:ligatures w14:val="standardContextual"/>
        </w:rPr>
        <w:t>- as coordenadas dos ldk vão servir pra agrupar os indivíduos mais próximos entre si</w:t>
      </w:r>
    </w:p>
    <w:p>
      <w:r>
        <w:rPr>
          <w:rFonts w:ascii="Liberation Serif" w:hAnsi="Liberation Serif" w:eastAsia="DejaVu Sans" w:cs="DejaVu Sans"/>
          <w:lang w:val="en-US" w:eastAsia="en-US" w:bidi="en-US"/>
        </w:rPr>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pt-BR"/>
          <w14:ligatures w14:val="standardContextual"/>
        </w:rPr>
        <w:t>- depois a gente vai ver quais coordenadas ou grupos de ldk têm mais variação entre os grupos</w:t>
      </w:r>
    </w:p>
    <w:p>
      <w:r>
        <w:rPr>
          <w:rFonts w:ascii="Liberation Serif" w:hAnsi="Liberation Serif" w:eastAsia="DejaVu Sans" w:cs="DejaVu Sans"/>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pt-BR" w:eastAsia="en-US" w:bidi="ar-SA"/>
          <w14:ligatures w14:val="standardContextual"/>
        </w:rPr>
        <w:t>- aí sim, a gente vai tentar atribuir um significado ecológico e tal</w:t>
      </w:r>
    </w:p>
  </w:comment>
  <w:comment w:id="8" w:author="ivan oliveira" w:date="2023-08-21T16:26:33Z" w:initials="io">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pt-BR"/>
          <w14:ligatures w14:val="standardContextual"/>
        </w:rPr>
        <w:t>Na verdade, teria sido utilizado, né…… aushuahushuh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27cfc"/>
    <w:pPr>
      <w:widowControl/>
      <w:suppressAutoHyphens w:val="true"/>
      <w:bidi w:val="0"/>
      <w:spacing w:lineRule="auto" w:line="252" w:before="0" w:after="160"/>
      <w:jc w:val="left"/>
    </w:pPr>
    <w:rPr>
      <w:rFonts w:ascii="Times New Roman" w:hAnsi="Times New Roman" w:eastAsia="Calibri" w:cs="Times New Roman" w:eastAsiaTheme="minorHAnsi"/>
      <w:color w:val="auto"/>
      <w:kern w:val="0"/>
      <w:sz w:val="24"/>
      <w:szCs w:val="24"/>
      <w:lang w:val="en-US" w:eastAsia="en-US" w:bidi="ar-SA"/>
      <w14:ligatures w14:val="standardContextual"/>
    </w:rPr>
  </w:style>
  <w:style w:type="character" w:styleId="DefaultParagraphFont" w:default="1">
    <w:name w:val="Default Paragraph Font"/>
    <w:uiPriority w:val="1"/>
    <w:unhideWhenUsed/>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627cfc"/>
    <w:pPr>
      <w:spacing w:before="0" w:after="160"/>
      <w:ind w:left="720" w:hanging="0"/>
      <w:contextualSpacing/>
    </w:pPr>
    <w:rPr/>
  </w:style>
  <w:style w:type="paragraph" w:styleId="Bibliography">
    <w:name w:val="Bibliography"/>
    <w:basedOn w:val="Normal"/>
    <w:next w:val="Normal"/>
    <w:uiPriority w:val="37"/>
    <w:unhideWhenUsed/>
    <w:qFormat/>
    <w:rsid w:val="00a52ad8"/>
    <w:pPr>
      <w:spacing w:lineRule="auto" w:line="240" w:before="0" w:after="24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Application>LibreOffice/6.4.7.2$Linux_X86_64 LibreOffice_project/40$Build-2</Application>
  <Pages>6</Pages>
  <Words>1917</Words>
  <Characters>10626</Characters>
  <CharactersWithSpaces>12463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2023-08-17T01:09:00Z</dcterms:created>
  <dc:creator>Erik Junior</dc:creator>
  <dc:description/>
  <dc:language>en-US</dc:language>
  <cp:lastModifiedBy>ivan oliveira</cp:lastModifiedBy>
  <dcterms:modified xsi:type="dcterms:W3CDTF">2023-08-21T16:37:36Z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zotero-version="6.0.26"&gt;&lt;session id="W7vWlvlE"/&gt;&lt;style id="http://www.zotero.org/styles/associacao-brasileira-de-normas-tecnicas" hasBibliography="1" bibliographyStyleHasBeenSet="1"/&gt;&lt;prefs&gt;&lt;pref name="fieldType" value="Field"/&gt;&lt;/pr</vt:lpwstr>
  </property>
  <property fmtid="{D5CDD505-2E9C-101B-9397-08002B2CF9AE}" pid="9" name="ZOTERO_PREF_2">
    <vt:lpwstr>efs&gt;&lt;/data&gt;</vt:lpwstr>
  </property>
</Properties>
</file>